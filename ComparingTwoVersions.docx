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D0E4A" w14:textId="77777777" w:rsidR="00C47023" w:rsidRPr="00C47023" w:rsidRDefault="004B27C6" w:rsidP="00A35621">
      <w:pPr>
        <w:pStyle w:val="Heading1"/>
      </w:pPr>
      <w:r>
        <w:t>PROJECT#5</w:t>
      </w:r>
      <w:r w:rsidR="00C47023" w:rsidRPr="00C47023">
        <w:t xml:space="preserve"> COMPLETED PROJECT DOCUMENT</w:t>
      </w:r>
    </w:p>
    <w:p w14:paraId="6F89FBEE" w14:textId="206D9741" w:rsidR="00C47023" w:rsidRPr="00C47023" w:rsidRDefault="00717666" w:rsidP="00C47023">
      <w:r>
        <w:t>80</w:t>
      </w:r>
      <w:r w:rsidR="00C47023" w:rsidRPr="00C47023">
        <w:t xml:space="preserve"> points </w:t>
      </w:r>
    </w:p>
    <w:p w14:paraId="1B92CB81" w14:textId="77777777" w:rsidR="00C47023" w:rsidRPr="00C47023" w:rsidRDefault="00C47023" w:rsidP="00C47023">
      <w:r w:rsidRPr="00C47023">
        <w:t> </w:t>
      </w:r>
    </w:p>
    <w:p w14:paraId="6995D905" w14:textId="68173AC5" w:rsidR="00C47023" w:rsidRDefault="00E02D12" w:rsidP="00FE4629">
      <w:r>
        <w:t>Project #5</w:t>
      </w:r>
      <w:r w:rsidR="00DA3897">
        <w:t xml:space="preserve"> is the completed version of ALL your team's efforts this semester</w:t>
      </w:r>
      <w:r w:rsidR="004B27C6">
        <w:t xml:space="preserve">. </w:t>
      </w:r>
      <w:r w:rsidR="00DA3897">
        <w:t>For this project, all the content from the previous project</w:t>
      </w:r>
      <w:r w:rsidR="00533F9D">
        <w:t>s</w:t>
      </w:r>
      <w:r w:rsidR="00DA3897">
        <w:t xml:space="preserve"> should be in </w:t>
      </w:r>
      <w:r w:rsidR="00C47023" w:rsidRPr="00C47023">
        <w:t xml:space="preserve">ONE (1) complete MS Word document </w:t>
      </w:r>
      <w:r w:rsidR="00FE4629">
        <w:t xml:space="preserve">properly page numbered, </w:t>
      </w:r>
      <w:r w:rsidR="00D0164A">
        <w:t>FOLLOW</w:t>
      </w:r>
      <w:r w:rsidR="004B27C6">
        <w:t>ING</w:t>
      </w:r>
      <w:r w:rsidR="00D0164A">
        <w:t xml:space="preserve"> EXACTLY THE FLOW PROVIDED BELOW.</w:t>
      </w:r>
      <w:r w:rsidR="00DA3897">
        <w:t xml:space="preserve"> IF YOU DEVIATE FROM THE FLOW, 20% FROM THE FULL GRADE WILL BE DEDUCTED. </w:t>
      </w:r>
      <w:r w:rsidR="00A131C0">
        <w:t xml:space="preserve">You may insert extra material, but the order should not be modified. </w:t>
      </w:r>
      <w:r w:rsidR="00C47023" w:rsidRPr="00C47023">
        <w:t xml:space="preserve">You will also </w:t>
      </w:r>
      <w:r w:rsidR="00A131C0">
        <w:t>post the</w:t>
      </w:r>
      <w:r w:rsidR="00C47023" w:rsidRPr="00C47023">
        <w:t xml:space="preserve"> </w:t>
      </w:r>
      <w:r w:rsidR="00A131C0">
        <w:rPr>
          <w:u w:val="single"/>
        </w:rPr>
        <w:t xml:space="preserve">complete document on your Project Forum on </w:t>
      </w:r>
      <w:del w:id="0" w:author="Hassan, Nik R" w:date="2020-04-16T13:15:00Z">
        <w:r w:rsidR="00A131C0">
          <w:rPr>
            <w:u w:val="single"/>
          </w:rPr>
          <w:delText>Moodle</w:delText>
        </w:r>
      </w:del>
      <w:ins w:id="1" w:author="Hassan, Nik R" w:date="2020-04-16T13:15:00Z">
        <w:r w:rsidR="00956138">
          <w:rPr>
            <w:u w:val="single"/>
          </w:rPr>
          <w:t>Canvas</w:t>
        </w:r>
      </w:ins>
      <w:r w:rsidR="00C47023" w:rsidRPr="00C47023">
        <w:t xml:space="preserve">, </w:t>
      </w:r>
      <w:r w:rsidR="00DA3897">
        <w:t>containing (1) the single Word document with th</w:t>
      </w:r>
      <w:r w:rsidR="00BF753E">
        <w:t>e complete content for Project#5</w:t>
      </w:r>
      <w:r w:rsidR="00DA3897">
        <w:t>, (2) any prototypes that you've constructed and directions on how to work the prototype. If you are inviting your client to your presentation, be sure to b</w:t>
      </w:r>
      <w:r w:rsidR="00024F3C">
        <w:t>ind the report for your client and deliver it before the final presentation.</w:t>
      </w:r>
      <w:r w:rsidR="00FE4629">
        <w:t xml:space="preserve"> </w:t>
      </w:r>
      <w:r w:rsidR="00FE4629" w:rsidRPr="00C47023">
        <w:t xml:space="preserve">The table of contents for the </w:t>
      </w:r>
      <w:r w:rsidR="00FE4629">
        <w:t>client</w:t>
      </w:r>
      <w:r w:rsidR="00FE4629" w:rsidRPr="00C47023">
        <w:t xml:space="preserve"> copy should be consistent with the tab numbers or labels.</w:t>
      </w:r>
      <w:r w:rsidR="00024F3C">
        <w:t xml:space="preserve"> Your client should also receive a soft copy of the document and the prototype along with instructions on how to run the prototype.</w:t>
      </w:r>
      <w:r w:rsidR="00C47023" w:rsidRPr="00C47023">
        <w:t> </w:t>
      </w:r>
      <w:r w:rsidR="00A260BE">
        <w:t>Make sure that the items delivered are of the highest quality. Except for the</w:t>
      </w:r>
      <w:r w:rsidR="00C47023" w:rsidRPr="00C47023">
        <w:t xml:space="preserve"> </w:t>
      </w:r>
      <w:r w:rsidR="00A260BE">
        <w:t>items that have s</w:t>
      </w:r>
      <w:r w:rsidR="009D72DF">
        <w:t>pecified grades below, up to 70</w:t>
      </w:r>
      <w:r w:rsidR="00FE4629">
        <w:t xml:space="preserve"> points</w:t>
      </w:r>
      <w:r w:rsidR="00A260BE">
        <w:t xml:space="preserve"> could be taken off if any of them are poorly done.</w:t>
      </w:r>
    </w:p>
    <w:p w14:paraId="34B387C2" w14:textId="77777777" w:rsidR="006D0421" w:rsidRPr="00C47023" w:rsidRDefault="006D0421" w:rsidP="00C47023"/>
    <w:tbl>
      <w:tblPr>
        <w:tblW w:w="9288" w:type="dxa"/>
        <w:tblLayout w:type="fixed"/>
        <w:tblCellMar>
          <w:left w:w="0" w:type="dxa"/>
          <w:right w:w="0" w:type="dxa"/>
        </w:tblCellMar>
        <w:tblLook w:val="04A0" w:firstRow="1" w:lastRow="0" w:firstColumn="1" w:lastColumn="0" w:noHBand="0" w:noVBand="1"/>
      </w:tblPr>
      <w:tblGrid>
        <w:gridCol w:w="3140"/>
        <w:gridCol w:w="4438"/>
        <w:gridCol w:w="1710"/>
      </w:tblGrid>
      <w:tr w:rsidR="00C47023" w:rsidRPr="00C47023" w14:paraId="6DD11277" w14:textId="77777777" w:rsidTr="00D847CA">
        <w:trPr>
          <w:trHeight w:val="15"/>
        </w:trPr>
        <w:tc>
          <w:tcPr>
            <w:tcW w:w="31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6BE960" w14:textId="77777777" w:rsidR="00C47023" w:rsidRPr="00C47023" w:rsidRDefault="00C47023" w:rsidP="00C47023">
            <w:r w:rsidRPr="00C47023">
              <w:t>Contents (Headings in your report)</w:t>
            </w:r>
          </w:p>
        </w:tc>
        <w:tc>
          <w:tcPr>
            <w:tcW w:w="443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E50827" w14:textId="77777777" w:rsidR="00C47023" w:rsidRPr="00C47023" w:rsidRDefault="00C47023" w:rsidP="00C47023">
            <w:r w:rsidRPr="00C47023">
              <w:t>Notes</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17698CE" w14:textId="77777777" w:rsidR="00C47023" w:rsidRPr="00C47023" w:rsidRDefault="00C47023" w:rsidP="00C47023">
            <w:r w:rsidRPr="00C47023">
              <w:t>Pts</w:t>
            </w:r>
          </w:p>
        </w:tc>
      </w:tr>
      <w:tr w:rsidR="00112AB8" w:rsidRPr="00C47023" w14:paraId="1F18DCA7" w14:textId="77777777" w:rsidTr="00D847CA">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8BE5459" w14:textId="77777777" w:rsidR="00112AB8" w:rsidRDefault="00112AB8" w:rsidP="00112AB8">
            <w:r>
              <w:t>Corrections from Project#4</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8B68A37" w14:textId="77777777" w:rsidR="00112AB8" w:rsidRPr="006D0C7D" w:rsidRDefault="00112AB8" w:rsidP="00505705">
            <w:r>
              <w:t>Include a page to explain where corrections are made and which pages they are on</w:t>
            </w:r>
          </w:p>
        </w:tc>
        <w:tc>
          <w:tcPr>
            <w:tcW w:w="1710" w:type="dxa"/>
            <w:tcBorders>
              <w:left w:val="nil"/>
              <w:bottom w:val="single" w:sz="8" w:space="0" w:color="auto"/>
              <w:right w:val="single" w:sz="8" w:space="0" w:color="auto"/>
            </w:tcBorders>
            <w:tcMar>
              <w:top w:w="0" w:type="dxa"/>
              <w:left w:w="108" w:type="dxa"/>
              <w:bottom w:w="0" w:type="dxa"/>
              <w:right w:w="108" w:type="dxa"/>
            </w:tcMar>
          </w:tcPr>
          <w:p w14:paraId="5DE11614" w14:textId="77777777" w:rsidR="00112AB8" w:rsidRDefault="00112AB8" w:rsidP="00505705"/>
        </w:tc>
      </w:tr>
      <w:tr w:rsidR="00FD5F96" w:rsidRPr="00C47023" w14:paraId="65860A32" w14:textId="77777777" w:rsidTr="001865D0">
        <w:trPr>
          <w:trHeight w:val="97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17D5AEEA" w14:textId="77777777" w:rsidR="00FD5F96" w:rsidRDefault="00FD5F96" w:rsidP="00505705">
            <w:pPr>
              <w:pStyle w:val="ListParagraph"/>
              <w:numPr>
                <w:ilvl w:val="0"/>
                <w:numId w:val="4"/>
              </w:numPr>
            </w:pPr>
            <w:r>
              <w:t>Cover sheet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A3FBFB" w14:textId="77777777" w:rsidR="00FD5F96" w:rsidRPr="006D0C7D" w:rsidRDefault="00FD5F96" w:rsidP="00505705">
            <w:r w:rsidRPr="006D0C7D">
              <w:t xml:space="preserve">Your cover sheet should list </w:t>
            </w:r>
            <w:r>
              <w:t>the following information: (1) Proposed Application/System Name</w:t>
            </w:r>
            <w:r w:rsidRPr="006D0C7D">
              <w:t xml:space="preserve"> -- (2) </w:t>
            </w:r>
            <w:r>
              <w:t>Team member names, (3) D</w:t>
            </w:r>
            <w:r w:rsidRPr="006D0C7D">
              <w:t>ate submitted</w:t>
            </w:r>
          </w:p>
        </w:tc>
        <w:tc>
          <w:tcPr>
            <w:tcW w:w="1710" w:type="dxa"/>
            <w:vMerge w:val="restart"/>
            <w:tcBorders>
              <w:left w:val="nil"/>
              <w:right w:val="single" w:sz="8" w:space="0" w:color="auto"/>
            </w:tcBorders>
            <w:tcMar>
              <w:top w:w="0" w:type="dxa"/>
              <w:left w:w="108" w:type="dxa"/>
              <w:bottom w:w="0" w:type="dxa"/>
              <w:right w:w="108" w:type="dxa"/>
            </w:tcMar>
          </w:tcPr>
          <w:p w14:paraId="5D06B621" w14:textId="127562D7" w:rsidR="00FD5F96" w:rsidRDefault="00FD5F96" w:rsidP="00505705">
            <w:r>
              <w:t xml:space="preserve">Up to </w:t>
            </w:r>
            <w:r w:rsidR="00373D4F">
              <w:t>30</w:t>
            </w:r>
            <w:r>
              <w:t xml:space="preserve"> points may be deducted if the quality of work is not satisfactory</w:t>
            </w:r>
          </w:p>
        </w:tc>
      </w:tr>
      <w:tr w:rsidR="00FD5F96" w:rsidRPr="00C47023" w14:paraId="20B605DB"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24203D1" w14:textId="77777777" w:rsidR="00FD5F96" w:rsidRPr="00C47023" w:rsidRDefault="00FD5F96" w:rsidP="00E02D12">
            <w:pPr>
              <w:pStyle w:val="ListParagraph"/>
              <w:numPr>
                <w:ilvl w:val="0"/>
                <w:numId w:val="4"/>
              </w:numPr>
            </w:pPr>
            <w:r>
              <w:t>Executive summary</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hideMark/>
          </w:tcPr>
          <w:p w14:paraId="19995919" w14:textId="77777777" w:rsidR="00FD5F96" w:rsidRPr="00C47023" w:rsidRDefault="00FD5F96" w:rsidP="001C540E">
            <w:r w:rsidRPr="00C47023">
              <w:t>Integrated Table of Contents and Executive Summary</w:t>
            </w:r>
            <w:r>
              <w:t xml:space="preserve">. </w:t>
            </w:r>
            <w:r w:rsidRPr="006D0C7D">
              <w:t>The executive summary should communicate to a busy reader</w:t>
            </w:r>
            <w:r>
              <w:t xml:space="preserve"> a summary of the salient information about your project, including its goal, a summary of the feasibility report and elements of the application that will encourage the client to continue sponsoring the project. This section is front material and should have Romanized page numbering (except for the cover page).</w:t>
            </w:r>
          </w:p>
          <w:p w14:paraId="2AFBC456" w14:textId="77777777" w:rsidR="00FD5F96" w:rsidRPr="00C47023" w:rsidRDefault="00FD5F96" w:rsidP="00C47023"/>
        </w:tc>
        <w:tc>
          <w:tcPr>
            <w:tcW w:w="1710" w:type="dxa"/>
            <w:vMerge/>
            <w:tcBorders>
              <w:left w:val="nil"/>
              <w:right w:val="single" w:sz="8" w:space="0" w:color="auto"/>
            </w:tcBorders>
            <w:tcMar>
              <w:top w:w="0" w:type="dxa"/>
              <w:left w:w="108" w:type="dxa"/>
              <w:bottom w:w="0" w:type="dxa"/>
              <w:right w:w="108" w:type="dxa"/>
            </w:tcMar>
            <w:hideMark/>
          </w:tcPr>
          <w:p w14:paraId="17A7F02F" w14:textId="77777777" w:rsidR="00FD5F96" w:rsidRPr="00C47023" w:rsidRDefault="00FD5F96" w:rsidP="00C47023"/>
        </w:tc>
      </w:tr>
      <w:tr w:rsidR="00FD5F96" w:rsidRPr="00C47023" w14:paraId="655C858F" w14:textId="77777777" w:rsidTr="001865D0">
        <w:trPr>
          <w:trHeight w:val="430"/>
        </w:trPr>
        <w:tc>
          <w:tcPr>
            <w:tcW w:w="3140" w:type="dxa"/>
            <w:tcBorders>
              <w:top w:val="single" w:sz="6" w:space="0" w:color="auto"/>
              <w:left w:val="single" w:sz="8" w:space="0" w:color="auto"/>
              <w:bottom w:val="single" w:sz="8" w:space="0" w:color="auto"/>
              <w:right w:val="single" w:sz="8" w:space="0" w:color="auto"/>
            </w:tcBorders>
            <w:tcMar>
              <w:top w:w="0" w:type="dxa"/>
              <w:left w:w="108" w:type="dxa"/>
              <w:bottom w:w="0" w:type="dxa"/>
              <w:right w:w="108" w:type="dxa"/>
            </w:tcMar>
          </w:tcPr>
          <w:p w14:paraId="020B60AE" w14:textId="77777777" w:rsidR="00FD5F96" w:rsidRDefault="00FD5F96" w:rsidP="00E02D12">
            <w:pPr>
              <w:pStyle w:val="ListParagraph"/>
              <w:numPr>
                <w:ilvl w:val="0"/>
                <w:numId w:val="4"/>
              </w:numPr>
            </w:pPr>
            <w:r>
              <w:t>Table of Contents</w:t>
            </w:r>
          </w:p>
        </w:tc>
        <w:tc>
          <w:tcPr>
            <w:tcW w:w="4438" w:type="dxa"/>
            <w:tcBorders>
              <w:top w:val="single" w:sz="6" w:space="0" w:color="auto"/>
              <w:left w:val="nil"/>
              <w:bottom w:val="single" w:sz="8" w:space="0" w:color="auto"/>
              <w:right w:val="single" w:sz="8" w:space="0" w:color="auto"/>
            </w:tcBorders>
            <w:tcMar>
              <w:top w:w="0" w:type="dxa"/>
              <w:left w:w="108" w:type="dxa"/>
              <w:bottom w:w="0" w:type="dxa"/>
              <w:right w:w="108" w:type="dxa"/>
            </w:tcMar>
          </w:tcPr>
          <w:p w14:paraId="09889695" w14:textId="77777777" w:rsidR="00FD5F96" w:rsidRPr="00C47023" w:rsidRDefault="00FD5F96" w:rsidP="001C540E">
            <w:r>
              <w:t>The table of contents should contain the complete list of items in the project</w:t>
            </w:r>
          </w:p>
        </w:tc>
        <w:tc>
          <w:tcPr>
            <w:tcW w:w="1710" w:type="dxa"/>
            <w:vMerge/>
            <w:tcBorders>
              <w:left w:val="nil"/>
              <w:right w:val="single" w:sz="8" w:space="0" w:color="auto"/>
            </w:tcBorders>
            <w:tcMar>
              <w:top w:w="0" w:type="dxa"/>
              <w:left w:w="108" w:type="dxa"/>
              <w:bottom w:w="0" w:type="dxa"/>
              <w:right w:w="108" w:type="dxa"/>
            </w:tcMar>
          </w:tcPr>
          <w:p w14:paraId="58057B6A" w14:textId="77777777" w:rsidR="00FD5F96" w:rsidRPr="00C47023" w:rsidRDefault="00FD5F96" w:rsidP="00C47023"/>
        </w:tc>
      </w:tr>
      <w:tr w:rsidR="00FD5F96" w:rsidRPr="00C47023" w14:paraId="3D6E7B83"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hideMark/>
          </w:tcPr>
          <w:p w14:paraId="297CBDBB" w14:textId="77777777" w:rsidR="00FD5F96" w:rsidRPr="00C47023" w:rsidRDefault="00FD5F96" w:rsidP="00E02D12">
            <w:pPr>
              <w:pStyle w:val="ListParagraph"/>
              <w:numPr>
                <w:ilvl w:val="0"/>
                <w:numId w:val="4"/>
              </w:numPr>
            </w:pPr>
            <w:r>
              <w:lastRenderedPageBreak/>
              <w:t>Project Description</w:t>
            </w:r>
          </w:p>
        </w:tc>
        <w:tc>
          <w:tcPr>
            <w:tcW w:w="4438" w:type="dxa"/>
            <w:tcBorders>
              <w:left w:val="nil"/>
              <w:bottom w:val="single" w:sz="8" w:space="0" w:color="auto"/>
              <w:right w:val="single" w:sz="8" w:space="0" w:color="auto"/>
            </w:tcBorders>
            <w:tcMar>
              <w:top w:w="0" w:type="dxa"/>
              <w:left w:w="108" w:type="dxa"/>
              <w:bottom w:w="0" w:type="dxa"/>
              <w:right w:w="108" w:type="dxa"/>
            </w:tcMar>
            <w:hideMark/>
          </w:tcPr>
          <w:p w14:paraId="31876F4C" w14:textId="77777777" w:rsidR="00FD5F96" w:rsidRPr="00C47023" w:rsidRDefault="00FD5F96" w:rsidP="00ED6536">
            <w:r w:rsidRPr="006D0C7D">
              <w:t xml:space="preserve">A brief description of the </w:t>
            </w:r>
            <w:r>
              <w:t>project</w:t>
            </w:r>
            <w:r w:rsidRPr="006D0C7D">
              <w:t xml:space="preserve"> and its </w:t>
            </w:r>
            <w:r>
              <w:t>goals including the key stakeholders and which organizations or companies are involved. The description should contain an organization chart showing all the key stakeholders.</w:t>
            </w:r>
          </w:p>
        </w:tc>
        <w:tc>
          <w:tcPr>
            <w:tcW w:w="1710" w:type="dxa"/>
            <w:vMerge/>
            <w:tcBorders>
              <w:left w:val="nil"/>
              <w:right w:val="single" w:sz="8" w:space="0" w:color="auto"/>
            </w:tcBorders>
            <w:tcMar>
              <w:top w:w="0" w:type="dxa"/>
              <w:left w:w="108" w:type="dxa"/>
              <w:bottom w:w="0" w:type="dxa"/>
              <w:right w:w="108" w:type="dxa"/>
            </w:tcMar>
            <w:hideMark/>
          </w:tcPr>
          <w:p w14:paraId="33C59193" w14:textId="77777777" w:rsidR="00FD5F96" w:rsidRPr="00C47023" w:rsidRDefault="00FD5F96" w:rsidP="00C47023"/>
        </w:tc>
      </w:tr>
      <w:tr w:rsidR="00FD5F96" w:rsidRPr="00C47023" w14:paraId="05255C1D"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2851287" w14:textId="77777777" w:rsidR="00FD5F96" w:rsidRDefault="00FD5F96" w:rsidP="00E02D12">
            <w:pPr>
              <w:pStyle w:val="ListParagraph"/>
              <w:numPr>
                <w:ilvl w:val="0"/>
                <w:numId w:val="4"/>
              </w:numPr>
            </w:pPr>
            <w:r>
              <w:t>Project Vision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62498E3" w14:textId="77777777" w:rsidR="00FD5F96" w:rsidRDefault="00FD5F96" w:rsidP="00BF753E">
            <w:r>
              <w:t xml:space="preserve">Following the format for the Project Vision in the textbook, describe the vision of this project. </w:t>
            </w:r>
            <w:r w:rsidRPr="006D0C7D">
              <w:t>This is a major section that e</w:t>
            </w:r>
            <w:r>
              <w:t>xplains</w:t>
            </w:r>
          </w:p>
          <w:p w14:paraId="550A201E" w14:textId="77777777" w:rsidR="00FD5F96" w:rsidRDefault="00FD5F96" w:rsidP="00BF753E">
            <w:r>
              <w:t>(1) Problem statement</w:t>
            </w:r>
          </w:p>
          <w:p w14:paraId="007F0F12" w14:textId="77777777" w:rsidR="00FD5F96" w:rsidRDefault="00FD5F96" w:rsidP="00BF753E">
            <w:r w:rsidRPr="006D0C7D">
              <w:t>(2) Project assumptions</w:t>
            </w:r>
          </w:p>
          <w:p w14:paraId="2571D5CB" w14:textId="77777777" w:rsidR="00FD5F96" w:rsidRDefault="00FD5F96" w:rsidP="00BF753E">
            <w:r>
              <w:t>(3) S</w:t>
            </w:r>
            <w:r w:rsidRPr="006D0C7D">
              <w:t xml:space="preserve">ystem capabilities </w:t>
            </w:r>
            <w:r>
              <w:t>(specific functions in the new system that will realize the business benefits)</w:t>
            </w:r>
          </w:p>
          <w:p w14:paraId="1B23A5B1" w14:textId="77777777" w:rsidR="00FD5F96" w:rsidRDefault="00FD5F96" w:rsidP="00ED6536">
            <w:r w:rsidRPr="006D0C7D">
              <w:t>(</w:t>
            </w:r>
            <w:r>
              <w:t>4</w:t>
            </w:r>
            <w:r w:rsidRPr="006D0C7D">
              <w:t>) Anticipated business benefits (including performance measures such as cost savings, incremental sales, etc.)</w:t>
            </w:r>
          </w:p>
        </w:tc>
        <w:tc>
          <w:tcPr>
            <w:tcW w:w="1710" w:type="dxa"/>
            <w:vMerge/>
            <w:tcBorders>
              <w:left w:val="nil"/>
              <w:right w:val="single" w:sz="8" w:space="0" w:color="auto"/>
            </w:tcBorders>
            <w:tcMar>
              <w:top w:w="0" w:type="dxa"/>
              <w:left w:w="108" w:type="dxa"/>
              <w:bottom w:w="0" w:type="dxa"/>
              <w:right w:w="108" w:type="dxa"/>
            </w:tcMar>
          </w:tcPr>
          <w:p w14:paraId="41982738" w14:textId="77777777" w:rsidR="00FD5F96" w:rsidRDefault="00FD5F96" w:rsidP="00C47023"/>
        </w:tc>
      </w:tr>
      <w:tr w:rsidR="00FD5F96" w:rsidRPr="00C47023" w14:paraId="69E9A455"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054B685B" w14:textId="77777777" w:rsidR="00FD5F96" w:rsidRDefault="00FD5F96" w:rsidP="00E02D12">
            <w:pPr>
              <w:pStyle w:val="ListParagraph"/>
              <w:numPr>
                <w:ilvl w:val="0"/>
                <w:numId w:val="4"/>
              </w:numPr>
            </w:pPr>
            <w:r>
              <w:t>Project Scope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8EF17CB" w14:textId="77777777" w:rsidR="00FD5F96" w:rsidRDefault="00FD5F96" w:rsidP="004D6B6F">
            <w:r>
              <w:t>The scope contains</w:t>
            </w:r>
          </w:p>
          <w:p w14:paraId="47708B15" w14:textId="77777777" w:rsidR="00FD5F96" w:rsidRDefault="00FD5F96" w:rsidP="00ED6536">
            <w:pPr>
              <w:pStyle w:val="ListParagraph"/>
              <w:numPr>
                <w:ilvl w:val="0"/>
                <w:numId w:val="7"/>
              </w:numPr>
            </w:pPr>
            <w:r>
              <w:t>a context diagram</w:t>
            </w:r>
          </w:p>
          <w:p w14:paraId="43947148" w14:textId="77777777" w:rsidR="00FD5F96" w:rsidRDefault="00FD5F96" w:rsidP="00ED6536">
            <w:pPr>
              <w:pStyle w:val="ListParagraph"/>
              <w:numPr>
                <w:ilvl w:val="0"/>
                <w:numId w:val="7"/>
              </w:numPr>
            </w:pPr>
            <w:r>
              <w:t>functional decomposition diagram</w:t>
            </w:r>
          </w:p>
        </w:tc>
        <w:tc>
          <w:tcPr>
            <w:tcW w:w="1710" w:type="dxa"/>
            <w:vMerge/>
            <w:tcBorders>
              <w:left w:val="nil"/>
              <w:right w:val="single" w:sz="8" w:space="0" w:color="auto"/>
            </w:tcBorders>
            <w:tcMar>
              <w:top w:w="0" w:type="dxa"/>
              <w:left w:w="108" w:type="dxa"/>
              <w:bottom w:w="0" w:type="dxa"/>
              <w:right w:w="108" w:type="dxa"/>
            </w:tcMar>
          </w:tcPr>
          <w:p w14:paraId="30CAAA07" w14:textId="77777777" w:rsidR="00FD5F96" w:rsidRDefault="00FD5F96" w:rsidP="00C47023"/>
        </w:tc>
      </w:tr>
      <w:tr w:rsidR="00FD5F96" w:rsidRPr="00C47023" w14:paraId="78FD9179" w14:textId="77777777" w:rsidTr="001865D0">
        <w:trPr>
          <w:trHeight w:val="8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3525042" w14:textId="77777777" w:rsidR="00FD5F96" w:rsidRDefault="00FD5F96" w:rsidP="00E02D12">
            <w:pPr>
              <w:pStyle w:val="ListParagraph"/>
              <w:numPr>
                <w:ilvl w:val="0"/>
                <w:numId w:val="4"/>
              </w:numPr>
            </w:pPr>
            <w:r>
              <w:t>Project Management Feasibility Report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DDC5B9" w14:textId="77777777" w:rsidR="00FD5F96" w:rsidRDefault="00FD5F96" w:rsidP="004D6B6F">
            <w:r>
              <w:t>Feasibility report contains:</w:t>
            </w:r>
          </w:p>
          <w:p w14:paraId="21F72A91" w14:textId="77777777" w:rsidR="00FD5F96" w:rsidRDefault="00FD5F96" w:rsidP="00ED6536">
            <w:pPr>
              <w:pStyle w:val="ListParagraph"/>
              <w:numPr>
                <w:ilvl w:val="0"/>
                <w:numId w:val="8"/>
              </w:numPr>
            </w:pPr>
            <w:r>
              <w:t>Technological feasibility</w:t>
            </w:r>
          </w:p>
          <w:p w14:paraId="2228C6C8" w14:textId="77777777" w:rsidR="00FD5F96" w:rsidRDefault="00FD5F96" w:rsidP="00ED6536">
            <w:pPr>
              <w:pStyle w:val="ListParagraph"/>
              <w:numPr>
                <w:ilvl w:val="0"/>
                <w:numId w:val="8"/>
              </w:numPr>
            </w:pPr>
            <w:r>
              <w:t>Operational/Cultural feasibility</w:t>
            </w:r>
          </w:p>
        </w:tc>
        <w:tc>
          <w:tcPr>
            <w:tcW w:w="1710" w:type="dxa"/>
            <w:vMerge/>
            <w:tcBorders>
              <w:left w:val="nil"/>
              <w:right w:val="single" w:sz="8" w:space="0" w:color="auto"/>
            </w:tcBorders>
            <w:tcMar>
              <w:top w:w="0" w:type="dxa"/>
              <w:left w:w="108" w:type="dxa"/>
              <w:bottom w:w="0" w:type="dxa"/>
              <w:right w:w="108" w:type="dxa"/>
            </w:tcMar>
          </w:tcPr>
          <w:p w14:paraId="115EB2C9" w14:textId="77777777" w:rsidR="00FD5F96" w:rsidRDefault="00FD5F96" w:rsidP="00C47023"/>
        </w:tc>
      </w:tr>
      <w:tr w:rsidR="00FD5F96" w:rsidRPr="00C47023" w14:paraId="1B3F0888" w14:textId="77777777" w:rsidTr="001865D0">
        <w:trPr>
          <w:trHeight w:val="52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C2C199" w14:textId="77777777" w:rsidR="00FD5F96" w:rsidRDefault="00FD5F96" w:rsidP="00E02D12">
            <w:pPr>
              <w:pStyle w:val="ListParagraph"/>
              <w:numPr>
                <w:ilvl w:val="0"/>
                <w:numId w:val="4"/>
              </w:numPr>
            </w:pPr>
            <w:r>
              <w:t>Economic Feasibility</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489E11F" w14:textId="77777777" w:rsidR="00FD5F96" w:rsidRPr="006D0C7D" w:rsidRDefault="00FD5F96" w:rsidP="00ED6536">
            <w:r>
              <w:t>Two choices for the client and roughly how much they cost, and h</w:t>
            </w:r>
            <w:r w:rsidRPr="006D0C7D">
              <w:t>ow you arrive</w:t>
            </w:r>
            <w:r>
              <w:t>d</w:t>
            </w:r>
            <w:r w:rsidRPr="006D0C7D">
              <w:t xml:space="preserve"> at </w:t>
            </w:r>
            <w:r>
              <w:t xml:space="preserve">EACH of </w:t>
            </w:r>
            <w:r w:rsidRPr="006D0C7D">
              <w:t>the figures for the NPV tabl</w:t>
            </w:r>
            <w:r>
              <w:t xml:space="preserve">e MUST be explained in detail. BE SURE to list </w:t>
            </w:r>
            <w:r w:rsidRPr="006D0C7D">
              <w:t>the source</w:t>
            </w:r>
            <w:r>
              <w:t>s</w:t>
            </w:r>
            <w:r w:rsidRPr="006D0C7D">
              <w:t xml:space="preserve"> of the benefits</w:t>
            </w:r>
            <w:r>
              <w:t xml:space="preserve"> and costs</w:t>
            </w:r>
            <w:r w:rsidRPr="006D0C7D">
              <w:t xml:space="preserve"> for RMO </w:t>
            </w:r>
            <w:r>
              <w:t>in tables before the NPV table.</w:t>
            </w:r>
            <w:r w:rsidRPr="006D0C7D">
              <w:t xml:space="preserve"> Your feasibility </w:t>
            </w:r>
            <w:r>
              <w:t>report must include</w:t>
            </w:r>
            <w:r w:rsidRPr="006D0C7D">
              <w:t xml:space="preserve"> </w:t>
            </w:r>
            <w:r>
              <w:t>TABLES</w:t>
            </w:r>
            <w:r w:rsidRPr="006D0C7D">
              <w:t xml:space="preserve"> describing the sources of benefits and sources of costs</w:t>
            </w:r>
            <w:r>
              <w:t xml:space="preserve"> (see textbook and textbook appendix for examples)</w:t>
            </w:r>
            <w:r w:rsidRPr="006D0C7D">
              <w:t>.</w:t>
            </w:r>
            <w:r>
              <w:t xml:space="preserve"> </w:t>
            </w:r>
          </w:p>
          <w:p w14:paraId="688E5A98" w14:textId="77777777" w:rsidR="00FD5F96" w:rsidRPr="00ED6536" w:rsidRDefault="00FD5F96" w:rsidP="00ED6536">
            <w:r w:rsidRPr="00ED6536">
              <w:t>You should have a table of figures (with Net Present Values, ROI and Payback details) that summarizes the results (Refer to Text for an example).</w:t>
            </w:r>
          </w:p>
        </w:tc>
        <w:tc>
          <w:tcPr>
            <w:tcW w:w="1710" w:type="dxa"/>
            <w:vMerge/>
            <w:tcBorders>
              <w:left w:val="nil"/>
              <w:right w:val="single" w:sz="8" w:space="0" w:color="auto"/>
            </w:tcBorders>
            <w:tcMar>
              <w:top w:w="0" w:type="dxa"/>
              <w:left w:w="108" w:type="dxa"/>
              <w:bottom w:w="0" w:type="dxa"/>
              <w:right w:w="108" w:type="dxa"/>
            </w:tcMar>
          </w:tcPr>
          <w:p w14:paraId="38366EA2" w14:textId="77777777" w:rsidR="00FD5F96" w:rsidRDefault="00FD5F96" w:rsidP="00C47023"/>
        </w:tc>
      </w:tr>
      <w:tr w:rsidR="00FD5F96" w:rsidRPr="00C47023" w14:paraId="22D80B77"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C370E6A" w14:textId="77777777" w:rsidR="00FD5F96" w:rsidRDefault="00FD5F96" w:rsidP="00E02D12">
            <w:pPr>
              <w:pStyle w:val="ListParagraph"/>
              <w:numPr>
                <w:ilvl w:val="0"/>
                <w:numId w:val="4"/>
              </w:numPr>
            </w:pPr>
            <w:r>
              <w:t>Project Schedule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4730DD83" w14:textId="77777777" w:rsidR="00FD5F96" w:rsidRDefault="00FD5F96" w:rsidP="00ED6536">
            <w:r>
              <w:t>MS Project Gantt Chart showing tasks, duration and connected task bars that are annotated with resources and milestones for all the necessary iterations</w:t>
            </w:r>
          </w:p>
        </w:tc>
        <w:tc>
          <w:tcPr>
            <w:tcW w:w="1710" w:type="dxa"/>
            <w:vMerge/>
            <w:tcBorders>
              <w:left w:val="nil"/>
              <w:right w:val="single" w:sz="8" w:space="0" w:color="auto"/>
            </w:tcBorders>
            <w:tcMar>
              <w:top w:w="0" w:type="dxa"/>
              <w:left w:w="108" w:type="dxa"/>
              <w:bottom w:w="0" w:type="dxa"/>
              <w:right w:w="108" w:type="dxa"/>
            </w:tcMar>
          </w:tcPr>
          <w:p w14:paraId="38AEBEBC" w14:textId="77777777" w:rsidR="00FD5F96" w:rsidRDefault="00FD5F96" w:rsidP="00C47023"/>
        </w:tc>
      </w:tr>
      <w:tr w:rsidR="00FD5F96" w:rsidRPr="00C47023" w14:paraId="21D0B9F4" w14:textId="77777777" w:rsidTr="001865D0">
        <w:trPr>
          <w:trHeight w:val="358"/>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53C8D8D" w14:textId="77777777" w:rsidR="00FD5F96" w:rsidRDefault="00FD5F96" w:rsidP="00E02D12">
            <w:pPr>
              <w:pStyle w:val="ListParagraph"/>
              <w:numPr>
                <w:ilvl w:val="0"/>
                <w:numId w:val="4"/>
              </w:numPr>
            </w:pPr>
            <w:r>
              <w:lastRenderedPageBreak/>
              <w:t>Schedule Cost</w:t>
            </w:r>
          </w:p>
        </w:tc>
        <w:tc>
          <w:tcPr>
            <w:tcW w:w="4438" w:type="dxa"/>
            <w:tcBorders>
              <w:left w:val="nil"/>
              <w:bottom w:val="single" w:sz="8" w:space="0" w:color="auto"/>
              <w:right w:val="single" w:sz="8" w:space="0" w:color="auto"/>
            </w:tcBorders>
            <w:tcMar>
              <w:top w:w="0" w:type="dxa"/>
              <w:left w:w="108" w:type="dxa"/>
              <w:bottom w:w="0" w:type="dxa"/>
              <w:right w:w="108" w:type="dxa"/>
            </w:tcMar>
          </w:tcPr>
          <w:p w14:paraId="0F0F3257" w14:textId="031C6486" w:rsidR="00FD5F96" w:rsidRDefault="00FD5F96" w:rsidP="004D6B6F">
            <w:r>
              <w:t xml:space="preserve">A complete </w:t>
            </w:r>
            <w:ins w:id="2" w:author="Hassan, Nik R" w:date="2020-04-16T13:15:00Z">
              <w:r w:rsidR="00956138">
                <w:t>MS Project</w:t>
              </w:r>
            </w:ins>
            <w:r w:rsidR="00726E5C">
              <w:t xml:space="preserve"> </w:t>
            </w:r>
            <w:r>
              <w:t>table of costs showing costs for each task and totals for each phase, as well as the grand total cost for the project that is applied in the economic feasibility report</w:t>
            </w:r>
          </w:p>
        </w:tc>
        <w:tc>
          <w:tcPr>
            <w:tcW w:w="1710" w:type="dxa"/>
            <w:vMerge/>
            <w:tcBorders>
              <w:left w:val="nil"/>
              <w:right w:val="single" w:sz="8" w:space="0" w:color="auto"/>
            </w:tcBorders>
            <w:tcMar>
              <w:top w:w="0" w:type="dxa"/>
              <w:left w:w="108" w:type="dxa"/>
              <w:bottom w:w="0" w:type="dxa"/>
              <w:right w:w="108" w:type="dxa"/>
            </w:tcMar>
          </w:tcPr>
          <w:p w14:paraId="550AFE75" w14:textId="77777777" w:rsidR="00FD5F96" w:rsidRDefault="00FD5F96" w:rsidP="00C47023"/>
        </w:tc>
      </w:tr>
      <w:tr w:rsidR="00FD5F96" w:rsidRPr="00C47023" w14:paraId="0205C708"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5F7A8B3F" w14:textId="77777777" w:rsidR="00FD5F96" w:rsidRDefault="00FD5F96" w:rsidP="00E02D12">
            <w:pPr>
              <w:pStyle w:val="ListParagraph"/>
              <w:numPr>
                <w:ilvl w:val="0"/>
                <w:numId w:val="4"/>
              </w:numPr>
            </w:pPr>
            <w:r>
              <w:t>Activity Diagrams (As-Is and To-Be)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7B3CE645" w14:textId="77777777" w:rsidR="00FD5F96" w:rsidRDefault="00FD5F96" w:rsidP="004D6B6F">
            <w:r>
              <w:t>Two business level activity diagrams</w:t>
            </w:r>
          </w:p>
          <w:p w14:paraId="6A5AE4F7" w14:textId="77777777" w:rsidR="00FD5F96" w:rsidRDefault="00FD5F96" w:rsidP="00112AB8">
            <w:pPr>
              <w:pStyle w:val="ListParagraph"/>
              <w:numPr>
                <w:ilvl w:val="0"/>
                <w:numId w:val="9"/>
              </w:numPr>
            </w:pPr>
            <w:r>
              <w:t>As-Is activity diagram that shows how the system works before it is improved</w:t>
            </w:r>
          </w:p>
          <w:p w14:paraId="3C0EDA55" w14:textId="77777777" w:rsidR="00FD5F96" w:rsidRDefault="00FD5F96" w:rsidP="00112AB8">
            <w:pPr>
              <w:pStyle w:val="ListParagraph"/>
              <w:numPr>
                <w:ilvl w:val="0"/>
                <w:numId w:val="9"/>
              </w:numPr>
            </w:pPr>
            <w:r>
              <w:t xml:space="preserve">To-Be activity diagram that shows how the system works after it is improved as a result of the new system. </w:t>
            </w:r>
            <w:r w:rsidRPr="00112AB8">
              <w:t xml:space="preserve">The </w:t>
            </w:r>
            <w:r>
              <w:t>"TO-BE" process should explain</w:t>
            </w:r>
            <w:r w:rsidRPr="00112AB8">
              <w:t xml:space="preserve"> the "WOW!" effect for your project.</w:t>
            </w:r>
          </w:p>
        </w:tc>
        <w:tc>
          <w:tcPr>
            <w:tcW w:w="1710" w:type="dxa"/>
            <w:vMerge/>
            <w:tcBorders>
              <w:left w:val="nil"/>
              <w:right w:val="single" w:sz="8" w:space="0" w:color="auto"/>
            </w:tcBorders>
            <w:tcMar>
              <w:top w:w="0" w:type="dxa"/>
              <w:left w:w="108" w:type="dxa"/>
              <w:bottom w:w="0" w:type="dxa"/>
              <w:right w:w="108" w:type="dxa"/>
            </w:tcMar>
          </w:tcPr>
          <w:p w14:paraId="20DAB95C" w14:textId="77777777" w:rsidR="00FD5F96" w:rsidRDefault="00FD5F96" w:rsidP="00C47023"/>
        </w:tc>
      </w:tr>
      <w:tr w:rsidR="00FD5F96" w:rsidRPr="00C47023" w14:paraId="21EDCBD4" w14:textId="77777777" w:rsidTr="001865D0">
        <w:trPr>
          <w:trHeight w:val="34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2B131C2" w14:textId="77777777" w:rsidR="00FD5F96" w:rsidRDefault="00FD5F96" w:rsidP="00112AB8">
            <w:pPr>
              <w:pStyle w:val="ListParagraph"/>
              <w:numPr>
                <w:ilvl w:val="0"/>
                <w:numId w:val="4"/>
              </w:numPr>
            </w:pPr>
            <w:r>
              <w:t>Activity Diagram narrative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2CEADA1" w14:textId="77777777" w:rsidR="00FD5F96" w:rsidRDefault="00FD5F96" w:rsidP="004D6B6F">
            <w:r>
              <w:t>A brief description of the two activity diagrams in step-by-step narrative format to explain how the business process is improved</w:t>
            </w:r>
          </w:p>
        </w:tc>
        <w:tc>
          <w:tcPr>
            <w:tcW w:w="1710" w:type="dxa"/>
            <w:vMerge/>
            <w:tcBorders>
              <w:left w:val="nil"/>
              <w:right w:val="single" w:sz="8" w:space="0" w:color="auto"/>
            </w:tcBorders>
            <w:tcMar>
              <w:top w:w="0" w:type="dxa"/>
              <w:left w:w="108" w:type="dxa"/>
              <w:bottom w:w="0" w:type="dxa"/>
              <w:right w:w="108" w:type="dxa"/>
            </w:tcMar>
          </w:tcPr>
          <w:p w14:paraId="5DE7D546" w14:textId="77777777" w:rsidR="00FD5F96" w:rsidRDefault="00FD5F96" w:rsidP="00C47023"/>
        </w:tc>
      </w:tr>
      <w:tr w:rsidR="00FD5F96" w:rsidRPr="00C47023" w14:paraId="5DA71556" w14:textId="77777777" w:rsidTr="001865D0">
        <w:trPr>
          <w:trHeight w:val="25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3AB13EFC" w14:textId="77777777" w:rsidR="00FD5F96" w:rsidRDefault="00FD5F96" w:rsidP="00E02D12">
            <w:pPr>
              <w:pStyle w:val="ListParagraph"/>
              <w:numPr>
                <w:ilvl w:val="0"/>
                <w:numId w:val="4"/>
              </w:numPr>
            </w:pPr>
            <w:r>
              <w:t>Use case diagram</w:t>
            </w:r>
          </w:p>
        </w:tc>
        <w:tc>
          <w:tcPr>
            <w:tcW w:w="4438" w:type="dxa"/>
            <w:tcBorders>
              <w:left w:val="nil"/>
              <w:bottom w:val="single" w:sz="8" w:space="0" w:color="auto"/>
              <w:right w:val="single" w:sz="8" w:space="0" w:color="auto"/>
            </w:tcBorders>
            <w:tcMar>
              <w:top w:w="0" w:type="dxa"/>
              <w:left w:w="108" w:type="dxa"/>
              <w:bottom w:w="0" w:type="dxa"/>
              <w:right w:w="108" w:type="dxa"/>
            </w:tcMar>
          </w:tcPr>
          <w:p w14:paraId="3CCA2183" w14:textId="77777777" w:rsidR="00FD5F96" w:rsidRDefault="00FD5F96" w:rsidP="00DC14EE">
            <w:r>
              <w:t>Complete use case diagrams for the whole system. The use cases may be distributed among different sub-systems but must cover all the functions specified in the Project Scope section</w:t>
            </w:r>
          </w:p>
        </w:tc>
        <w:tc>
          <w:tcPr>
            <w:tcW w:w="1710" w:type="dxa"/>
            <w:vMerge/>
            <w:tcBorders>
              <w:left w:val="nil"/>
              <w:right w:val="single" w:sz="8" w:space="0" w:color="auto"/>
            </w:tcBorders>
            <w:tcMar>
              <w:top w:w="0" w:type="dxa"/>
              <w:left w:w="108" w:type="dxa"/>
              <w:bottom w:w="0" w:type="dxa"/>
              <w:right w:w="108" w:type="dxa"/>
            </w:tcMar>
          </w:tcPr>
          <w:p w14:paraId="317481DF" w14:textId="77777777" w:rsidR="00FD5F96" w:rsidRDefault="00FD5F96" w:rsidP="00C47023"/>
        </w:tc>
      </w:tr>
      <w:tr w:rsidR="00FD5F96" w:rsidRPr="00C47023" w14:paraId="19BEE8CC" w14:textId="77777777" w:rsidTr="001865D0">
        <w:trPr>
          <w:trHeight w:val="385"/>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6DEA6F76" w14:textId="77777777" w:rsidR="00FD5F96" w:rsidRDefault="00FD5F96" w:rsidP="00E02D12">
            <w:pPr>
              <w:pStyle w:val="ListParagraph"/>
              <w:numPr>
                <w:ilvl w:val="0"/>
                <w:numId w:val="4"/>
              </w:numPr>
            </w:pPr>
            <w:r>
              <w:t>Use case description</w:t>
            </w:r>
          </w:p>
        </w:tc>
        <w:tc>
          <w:tcPr>
            <w:tcW w:w="4438" w:type="dxa"/>
            <w:tcBorders>
              <w:left w:val="nil"/>
              <w:bottom w:val="single" w:sz="8" w:space="0" w:color="auto"/>
              <w:right w:val="single" w:sz="8" w:space="0" w:color="auto"/>
            </w:tcBorders>
            <w:tcMar>
              <w:top w:w="0" w:type="dxa"/>
              <w:left w:w="108" w:type="dxa"/>
              <w:bottom w:w="0" w:type="dxa"/>
              <w:right w:w="108" w:type="dxa"/>
            </w:tcMar>
          </w:tcPr>
          <w:p w14:paraId="55C2FF4C" w14:textId="77777777" w:rsidR="00FD5F96" w:rsidRDefault="00FD5F96" w:rsidP="00DC14EE">
            <w:r>
              <w:t>Complete Use Case Description using the template provided.</w:t>
            </w:r>
          </w:p>
        </w:tc>
        <w:tc>
          <w:tcPr>
            <w:tcW w:w="1710" w:type="dxa"/>
            <w:vMerge/>
            <w:tcBorders>
              <w:left w:val="nil"/>
              <w:right w:val="single" w:sz="8" w:space="0" w:color="auto"/>
            </w:tcBorders>
            <w:tcMar>
              <w:top w:w="0" w:type="dxa"/>
              <w:left w:w="108" w:type="dxa"/>
              <w:bottom w:w="0" w:type="dxa"/>
              <w:right w:w="108" w:type="dxa"/>
            </w:tcMar>
          </w:tcPr>
          <w:p w14:paraId="34C8E326" w14:textId="77777777" w:rsidR="00FD5F96" w:rsidRDefault="00FD5F96" w:rsidP="00C47023"/>
        </w:tc>
      </w:tr>
      <w:tr w:rsidR="00FD5F96" w:rsidRPr="00C47023" w14:paraId="2FB39C1A" w14:textId="77777777" w:rsidTr="001865D0">
        <w:trPr>
          <w:trHeight w:val="610"/>
        </w:trPr>
        <w:tc>
          <w:tcPr>
            <w:tcW w:w="3140" w:type="dxa"/>
            <w:tcBorders>
              <w:left w:val="single" w:sz="8" w:space="0" w:color="auto"/>
              <w:bottom w:val="single" w:sz="8" w:space="0" w:color="auto"/>
              <w:right w:val="single" w:sz="8" w:space="0" w:color="auto"/>
            </w:tcBorders>
            <w:tcMar>
              <w:top w:w="0" w:type="dxa"/>
              <w:left w:w="108" w:type="dxa"/>
              <w:bottom w:w="0" w:type="dxa"/>
              <w:right w:w="108" w:type="dxa"/>
            </w:tcMar>
          </w:tcPr>
          <w:p w14:paraId="4BF5923B" w14:textId="77777777" w:rsidR="00FD5F96" w:rsidRDefault="00FD5F96" w:rsidP="00E02D12">
            <w:pPr>
              <w:pStyle w:val="ListParagraph"/>
              <w:numPr>
                <w:ilvl w:val="0"/>
                <w:numId w:val="4"/>
              </w:numPr>
            </w:pPr>
            <w:r>
              <w:t>Full use case description for key use case</w:t>
            </w:r>
          </w:p>
        </w:tc>
        <w:tc>
          <w:tcPr>
            <w:tcW w:w="4438" w:type="dxa"/>
            <w:tcBorders>
              <w:left w:val="nil"/>
              <w:bottom w:val="single" w:sz="8" w:space="0" w:color="auto"/>
              <w:right w:val="single" w:sz="8" w:space="0" w:color="auto"/>
            </w:tcBorders>
            <w:tcMar>
              <w:top w:w="0" w:type="dxa"/>
              <w:left w:w="108" w:type="dxa"/>
              <w:bottom w:w="0" w:type="dxa"/>
              <w:right w:w="108" w:type="dxa"/>
            </w:tcMar>
          </w:tcPr>
          <w:p w14:paraId="26F7BD26" w14:textId="77777777" w:rsidR="00FD5F96" w:rsidRDefault="00FD5F96" w:rsidP="00DC14EE">
            <w:r>
              <w:t>Provide a full use case description following the format in the textbook for at least one key use case</w:t>
            </w:r>
          </w:p>
        </w:tc>
        <w:tc>
          <w:tcPr>
            <w:tcW w:w="1710" w:type="dxa"/>
            <w:vMerge/>
            <w:tcBorders>
              <w:left w:val="nil"/>
              <w:right w:val="single" w:sz="8" w:space="0" w:color="auto"/>
            </w:tcBorders>
            <w:tcMar>
              <w:top w:w="0" w:type="dxa"/>
              <w:left w:w="108" w:type="dxa"/>
              <w:bottom w:w="0" w:type="dxa"/>
              <w:right w:w="108" w:type="dxa"/>
            </w:tcMar>
          </w:tcPr>
          <w:p w14:paraId="09201ADF" w14:textId="77777777" w:rsidR="00FD5F96" w:rsidRDefault="00FD5F96" w:rsidP="00C47023"/>
        </w:tc>
      </w:tr>
      <w:tr w:rsidR="00FD5F96" w:rsidRPr="00C47023" w14:paraId="5A91F5F1" w14:textId="77777777" w:rsidTr="001865D0">
        <w:trPr>
          <w:trHeight w:val="43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78690A" w14:textId="77777777" w:rsidR="00FD5F96" w:rsidRDefault="00FD5F96" w:rsidP="00E02D12">
            <w:pPr>
              <w:pStyle w:val="ListParagraph"/>
              <w:numPr>
                <w:ilvl w:val="0"/>
                <w:numId w:val="4"/>
              </w:numPr>
            </w:pPr>
            <w:r>
              <w:t>Database ERD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5E626512" w14:textId="77777777" w:rsidR="00FD5F96" w:rsidRPr="00C47023" w:rsidRDefault="00FD5F96" w:rsidP="001624B6">
            <w:r>
              <w:t>Complete ERD diagram for the new system-This diagram shows data entities that are stored in the system.</w:t>
            </w:r>
          </w:p>
        </w:tc>
        <w:tc>
          <w:tcPr>
            <w:tcW w:w="1710" w:type="dxa"/>
            <w:vMerge/>
            <w:tcBorders>
              <w:left w:val="nil"/>
              <w:right w:val="single" w:sz="8" w:space="0" w:color="auto"/>
            </w:tcBorders>
            <w:tcMar>
              <w:top w:w="0" w:type="dxa"/>
              <w:left w:w="108" w:type="dxa"/>
              <w:bottom w:w="0" w:type="dxa"/>
              <w:right w:w="108" w:type="dxa"/>
            </w:tcMar>
          </w:tcPr>
          <w:p w14:paraId="7FCC4577" w14:textId="77777777" w:rsidR="00FD5F96" w:rsidRDefault="00FD5F96" w:rsidP="003452C3"/>
        </w:tc>
      </w:tr>
      <w:tr w:rsidR="00FD5F96" w:rsidRPr="00C47023" w14:paraId="152EDE2F" w14:textId="77777777" w:rsidTr="001865D0">
        <w:trPr>
          <w:trHeight w:val="70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950761" w14:textId="77777777" w:rsidR="00FD5F96" w:rsidRPr="00C47023" w:rsidRDefault="00FD5F96" w:rsidP="00E02D12">
            <w:pPr>
              <w:pStyle w:val="ListParagraph"/>
              <w:numPr>
                <w:ilvl w:val="0"/>
                <w:numId w:val="4"/>
              </w:numPr>
            </w:pPr>
            <w:r>
              <w:t>Final (Design) Class Diagram</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6C48CC22" w14:textId="77777777" w:rsidR="00FD5F96" w:rsidRPr="00C47023" w:rsidRDefault="00FD5F96" w:rsidP="001624B6">
            <w:r>
              <w:t>The design class diagram</w:t>
            </w:r>
            <w:r w:rsidRPr="00C47023">
              <w:t xml:space="preserve"> contain</w:t>
            </w:r>
            <w:r>
              <w:t>s</w:t>
            </w:r>
            <w:r w:rsidRPr="00C47023">
              <w:t xml:space="preserve"> ALL classes and relationships including view layer (graphical user interfaces), data layer (including database tables) and </w:t>
            </w:r>
            <w:r>
              <w:t>stereotypes.</w:t>
            </w:r>
            <w:r w:rsidRPr="00C47023">
              <w:t xml:space="preserve"> This diagram MUST be consistent with the </w:t>
            </w:r>
            <w:r>
              <w:t>use case diagram (i.e. all use cases have classes responsible for them)</w:t>
            </w:r>
          </w:p>
        </w:tc>
        <w:tc>
          <w:tcPr>
            <w:tcW w:w="1710" w:type="dxa"/>
            <w:vMerge/>
            <w:tcBorders>
              <w:left w:val="nil"/>
              <w:right w:val="single" w:sz="8" w:space="0" w:color="auto"/>
            </w:tcBorders>
            <w:tcMar>
              <w:top w:w="0" w:type="dxa"/>
              <w:left w:w="108" w:type="dxa"/>
              <w:bottom w:w="0" w:type="dxa"/>
              <w:right w:w="108" w:type="dxa"/>
            </w:tcMar>
            <w:hideMark/>
          </w:tcPr>
          <w:p w14:paraId="3FCC2186" w14:textId="77777777" w:rsidR="00FD5F96" w:rsidRPr="00C47023" w:rsidRDefault="00FD5F96" w:rsidP="003452C3"/>
        </w:tc>
      </w:tr>
      <w:tr w:rsidR="00FD5F96" w:rsidRPr="00C47023" w14:paraId="5BAF5999" w14:textId="77777777" w:rsidTr="001865D0">
        <w:trPr>
          <w:trHeight w:val="52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20E7602" w14:textId="77777777" w:rsidR="00FD5F96" w:rsidRDefault="00FD5F96" w:rsidP="00E02D12">
            <w:pPr>
              <w:pStyle w:val="ListParagraph"/>
              <w:numPr>
                <w:ilvl w:val="0"/>
                <w:numId w:val="4"/>
              </w:numPr>
            </w:pPr>
            <w:r>
              <w:t>Activity Diagram for key class operations</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3FD208C3" w14:textId="77777777" w:rsidR="00FD5F96" w:rsidRPr="00C47023" w:rsidRDefault="00FD5F96" w:rsidP="00DC14EE">
            <w:r>
              <w:rPr>
                <w:rFonts w:ascii="Times New Roman" w:eastAsia="Times New Roman" w:hAnsi="Times New Roman"/>
              </w:rPr>
              <w:t xml:space="preserve">At </w:t>
            </w:r>
            <w:r w:rsidRPr="001D3828">
              <w:rPr>
                <w:rFonts w:ascii="Times New Roman" w:eastAsia="Times New Roman" w:hAnsi="Times New Roman"/>
              </w:rPr>
              <w:t xml:space="preserve">least three (3) activity diagrams (maybe more if your project requires it) that will describe three (3) KEY class operations </w:t>
            </w:r>
            <w:r>
              <w:rPr>
                <w:rFonts w:ascii="Times New Roman" w:eastAsia="Times New Roman" w:hAnsi="Times New Roman"/>
              </w:rPr>
              <w:lastRenderedPageBreak/>
              <w:t xml:space="preserve">from the busiest and most interesting classes in your system </w:t>
            </w:r>
            <w:r w:rsidRPr="001D3828">
              <w:rPr>
                <w:rFonts w:ascii="Times New Roman" w:eastAsia="Times New Roman" w:hAnsi="Times New Roman"/>
              </w:rPr>
              <w:t xml:space="preserve">so that the programmer is </w:t>
            </w:r>
            <w:r>
              <w:rPr>
                <w:rFonts w:ascii="Times New Roman" w:eastAsia="Times New Roman" w:hAnsi="Times New Roman"/>
              </w:rPr>
              <w:t>clear how these classes behave.</w:t>
            </w:r>
          </w:p>
        </w:tc>
        <w:tc>
          <w:tcPr>
            <w:tcW w:w="1710" w:type="dxa"/>
            <w:vMerge/>
            <w:tcBorders>
              <w:left w:val="nil"/>
              <w:right w:val="single" w:sz="8" w:space="0" w:color="auto"/>
            </w:tcBorders>
            <w:tcMar>
              <w:top w:w="0" w:type="dxa"/>
              <w:left w:w="108" w:type="dxa"/>
              <w:bottom w:w="0" w:type="dxa"/>
              <w:right w:w="108" w:type="dxa"/>
            </w:tcMar>
          </w:tcPr>
          <w:p w14:paraId="77A6F91A" w14:textId="77777777" w:rsidR="00FD5F96" w:rsidRDefault="00FD5F96" w:rsidP="003452C3"/>
        </w:tc>
      </w:tr>
      <w:tr w:rsidR="00FD5F96" w:rsidRPr="00C47023" w14:paraId="6636A342" w14:textId="77777777" w:rsidTr="001865D0">
        <w:trPr>
          <w:trHeight w:val="367"/>
        </w:trPr>
        <w:tc>
          <w:tcPr>
            <w:tcW w:w="314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0D25DC" w14:textId="77777777" w:rsidR="00FD5F96" w:rsidRPr="00C47023" w:rsidRDefault="00FD5F96" w:rsidP="00E02D12">
            <w:pPr>
              <w:pStyle w:val="ListParagraph"/>
              <w:numPr>
                <w:ilvl w:val="0"/>
                <w:numId w:val="4"/>
              </w:numPr>
            </w:pPr>
            <w:r>
              <w:t>Design Sequence Diagr</w:t>
            </w:r>
            <w:r w:rsidRPr="00C47023">
              <w:t>ams</w:t>
            </w:r>
          </w:p>
        </w:tc>
        <w:tc>
          <w:tcPr>
            <w:tcW w:w="4438" w:type="dxa"/>
            <w:tcBorders>
              <w:top w:val="single" w:sz="4" w:space="0" w:color="auto"/>
              <w:left w:val="nil"/>
              <w:bottom w:val="single" w:sz="8" w:space="0" w:color="auto"/>
              <w:right w:val="single" w:sz="8" w:space="0" w:color="auto"/>
            </w:tcBorders>
            <w:tcMar>
              <w:top w:w="0" w:type="dxa"/>
              <w:left w:w="108" w:type="dxa"/>
              <w:bottom w:w="0" w:type="dxa"/>
              <w:right w:w="108" w:type="dxa"/>
            </w:tcMar>
            <w:hideMark/>
          </w:tcPr>
          <w:p w14:paraId="20725C9D" w14:textId="77777777" w:rsidR="00FD5F96" w:rsidRPr="00C47023" w:rsidRDefault="00FD5F96" w:rsidP="00C47023">
            <w:r w:rsidRPr="00C47023">
              <w:t>Depending on the use cases you have, you might end up with 5-10 sequence diagrams. Sometimes you can combine several use cases into one sequence diagram. This time the diagrams should contain ALL objects and detailed messages including view layer (graphical user interfaces), data layer (including database objects) and other required objects for the project. Pay special attention to the messages and the arguments you are using in this deliverable.</w:t>
            </w:r>
            <w:r>
              <w:t xml:space="preserve"> For the project, you are required to produce at least 5 detailed design-level sequence diagrams.</w:t>
            </w:r>
          </w:p>
        </w:tc>
        <w:tc>
          <w:tcPr>
            <w:tcW w:w="1710" w:type="dxa"/>
            <w:vMerge/>
            <w:tcBorders>
              <w:left w:val="nil"/>
              <w:bottom w:val="single" w:sz="8" w:space="0" w:color="auto"/>
              <w:right w:val="single" w:sz="8" w:space="0" w:color="auto"/>
            </w:tcBorders>
            <w:tcMar>
              <w:top w:w="0" w:type="dxa"/>
              <w:left w:w="108" w:type="dxa"/>
              <w:bottom w:w="0" w:type="dxa"/>
              <w:right w:w="108" w:type="dxa"/>
            </w:tcMar>
            <w:hideMark/>
          </w:tcPr>
          <w:p w14:paraId="5E57B7E5" w14:textId="77777777" w:rsidR="00FD5F96" w:rsidRPr="00C47023" w:rsidRDefault="00FD5F96" w:rsidP="00C47023"/>
        </w:tc>
      </w:tr>
      <w:tr w:rsidR="00C47023" w:rsidRPr="00C47023" w14:paraId="1F7FF294" w14:textId="77777777" w:rsidTr="00D847CA">
        <w:trPr>
          <w:trHeight w:val="1470"/>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1F75D" w14:textId="77777777" w:rsidR="00C47023" w:rsidRPr="00C47023" w:rsidRDefault="00C47023" w:rsidP="00E02D12">
            <w:pPr>
              <w:pStyle w:val="ListParagraph"/>
              <w:numPr>
                <w:ilvl w:val="0"/>
                <w:numId w:val="4"/>
              </w:numPr>
            </w:pPr>
            <w:r w:rsidRPr="00C47023">
              <w:t>Graphical User Interfaces</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071B8334" w14:textId="58EA763A" w:rsidR="00C47023" w:rsidRPr="00C47023" w:rsidRDefault="00C47023" w:rsidP="009E4B3A">
            <w:r w:rsidRPr="00C47023">
              <w:t xml:space="preserve">This section will contain the </w:t>
            </w:r>
            <w:r w:rsidR="009E4B3A">
              <w:t xml:space="preserve">final </w:t>
            </w:r>
            <w:r w:rsidRPr="00C47023">
              <w:t xml:space="preserve">graphical user interface (GUI) designs for your proposed system using </w:t>
            </w:r>
            <w:r w:rsidR="009E4B3A">
              <w:t xml:space="preserve">either screenshots of your prototype or </w:t>
            </w:r>
            <w:r w:rsidRPr="00C47023">
              <w:t>Visio's Window User Interface stencil</w:t>
            </w:r>
            <w:r w:rsidR="00620185">
              <w:t xml:space="preserve"> (or wireframe diagram)</w:t>
            </w:r>
            <w:r w:rsidR="004B27C6">
              <w:t>.</w:t>
            </w:r>
            <w:r w:rsidRPr="00C47023">
              <w:t xml:space="preserve"> </w:t>
            </w:r>
            <w:r w:rsidR="00373D4F">
              <w:t xml:space="preserve">(20 pts) </w:t>
            </w:r>
            <w:r w:rsidRPr="00C47023">
              <w:t>The first page of this section should contain a hierarchy (tree diagram) chart of the proposed n</w:t>
            </w:r>
            <w:r w:rsidR="009E4B3A">
              <w:t>avigation model for your GUIs. </w:t>
            </w:r>
            <w:r w:rsidR="00373D4F">
              <w:t>(10 pts)</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45852241" w14:textId="77777777" w:rsidR="00C47023" w:rsidRPr="00C47023" w:rsidRDefault="009D72DF" w:rsidP="00C47023">
            <w:r>
              <w:t>30</w:t>
            </w:r>
          </w:p>
        </w:tc>
      </w:tr>
      <w:tr w:rsidR="00D847CA" w:rsidRPr="00C47023" w14:paraId="7DDAB8EF"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A89DEE0" w14:textId="77777777" w:rsidR="00D847CA" w:rsidRPr="00C47023" w:rsidRDefault="00D847CA" w:rsidP="00E02D12">
            <w:pPr>
              <w:pStyle w:val="ListParagraph"/>
              <w:numPr>
                <w:ilvl w:val="0"/>
                <w:numId w:val="4"/>
              </w:numPr>
            </w:pPr>
            <w:r>
              <w:t>Risk Management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tcPr>
          <w:p w14:paraId="6637F94F" w14:textId="77777777" w:rsidR="00D847CA" w:rsidRPr="00C47023" w:rsidRDefault="00D847CA" w:rsidP="00C47023">
            <w:r>
              <w:t>This section contains a risk management table that addresses all relevant risk related to the project, and proposes plans for mitigating those risks</w:t>
            </w: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0C6445E9" w14:textId="77777777" w:rsidR="00D847CA" w:rsidRDefault="00895CFA" w:rsidP="00C47023">
            <w:r>
              <w:t>10</w:t>
            </w:r>
          </w:p>
        </w:tc>
      </w:tr>
      <w:tr w:rsidR="00C47023" w:rsidRPr="00C47023" w14:paraId="0A475F3D"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F598FE" w14:textId="77777777" w:rsidR="00C47023" w:rsidRPr="00C47023" w:rsidRDefault="00C47023" w:rsidP="00E02D12">
            <w:pPr>
              <w:pStyle w:val="ListParagraph"/>
              <w:numPr>
                <w:ilvl w:val="0"/>
                <w:numId w:val="4"/>
              </w:numPr>
            </w:pPr>
            <w:r w:rsidRPr="00C47023">
              <w:t>Testing Plan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4AFB1EF7" w14:textId="77777777" w:rsidR="00C47023" w:rsidRPr="00C47023" w:rsidRDefault="00C47023" w:rsidP="00C47023">
            <w:r w:rsidRPr="00C47023">
              <w:t xml:space="preserve">This section contains the complete testing strategy and plan for your proposed system. It should include module testing plans, integration testing plans and sample test data that can be used for the test. </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1EDFC9A4" w14:textId="77777777" w:rsidR="00C47023" w:rsidRPr="00C47023" w:rsidRDefault="00D83783" w:rsidP="00C47023">
            <w:r>
              <w:t>10</w:t>
            </w:r>
          </w:p>
        </w:tc>
      </w:tr>
      <w:tr w:rsidR="00C47023" w:rsidRPr="00C47023" w14:paraId="2DBD4676" w14:textId="77777777" w:rsidTr="00D847CA">
        <w:trPr>
          <w:trHeight w:val="15"/>
        </w:trPr>
        <w:tc>
          <w:tcPr>
            <w:tcW w:w="31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1D65A6" w14:textId="77777777" w:rsidR="00C47023" w:rsidRPr="00C47023" w:rsidRDefault="00C47023" w:rsidP="00E02D12">
            <w:pPr>
              <w:pStyle w:val="ListParagraph"/>
              <w:numPr>
                <w:ilvl w:val="0"/>
                <w:numId w:val="4"/>
              </w:numPr>
            </w:pPr>
            <w:r w:rsidRPr="00C47023">
              <w:t>Project Presentation</w:t>
            </w:r>
          </w:p>
        </w:tc>
        <w:tc>
          <w:tcPr>
            <w:tcW w:w="4438" w:type="dxa"/>
            <w:tcBorders>
              <w:top w:val="nil"/>
              <w:left w:val="nil"/>
              <w:bottom w:val="single" w:sz="8" w:space="0" w:color="auto"/>
              <w:right w:val="single" w:sz="8" w:space="0" w:color="auto"/>
            </w:tcBorders>
            <w:tcMar>
              <w:top w:w="0" w:type="dxa"/>
              <w:left w:w="108" w:type="dxa"/>
              <w:bottom w:w="0" w:type="dxa"/>
              <w:right w:w="108" w:type="dxa"/>
            </w:tcMar>
            <w:hideMark/>
          </w:tcPr>
          <w:p w14:paraId="55D17DE0" w14:textId="77777777" w:rsidR="00C47023" w:rsidRPr="00C47023" w:rsidRDefault="00C47023" w:rsidP="00D847CA">
            <w:r w:rsidRPr="00C47023">
              <w:t>The client (or the instructor) will evaluate the overall quality of the work performed by the team, including the quality of the presentation on the day of the Presentation</w:t>
            </w:r>
            <w:r w:rsidR="00D847CA">
              <w:t>.</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14:paraId="60D6DBDB" w14:textId="77777777" w:rsidR="00C47023" w:rsidRPr="00C47023" w:rsidRDefault="009D72DF" w:rsidP="00C47023">
            <w:r>
              <w:t>30</w:t>
            </w:r>
          </w:p>
        </w:tc>
      </w:tr>
      <w:tr w:rsidR="00C47023" w:rsidRPr="00C47023" w14:paraId="55377861" w14:textId="77777777" w:rsidTr="001B2BF6">
        <w:trPr>
          <w:trHeight w:val="300"/>
        </w:trPr>
        <w:tc>
          <w:tcPr>
            <w:tcW w:w="3140" w:type="dxa"/>
            <w:tcBorders>
              <w:top w:val="nil"/>
              <w:left w:val="single" w:sz="8" w:space="0" w:color="auto"/>
              <w:bottom w:val="single" w:sz="4" w:space="0" w:color="auto"/>
              <w:right w:val="single" w:sz="8" w:space="0" w:color="auto"/>
            </w:tcBorders>
            <w:tcMar>
              <w:top w:w="0" w:type="dxa"/>
              <w:left w:w="108" w:type="dxa"/>
              <w:bottom w:w="0" w:type="dxa"/>
              <w:right w:w="108" w:type="dxa"/>
            </w:tcMar>
            <w:hideMark/>
          </w:tcPr>
          <w:p w14:paraId="5144F7E8" w14:textId="77777777" w:rsidR="00C47023" w:rsidRPr="00C47023" w:rsidRDefault="00C47023" w:rsidP="00C47023">
            <w:r w:rsidRPr="00C47023">
              <w:t xml:space="preserve"> </w:t>
            </w:r>
          </w:p>
        </w:tc>
        <w:tc>
          <w:tcPr>
            <w:tcW w:w="4438" w:type="dxa"/>
            <w:tcBorders>
              <w:top w:val="nil"/>
              <w:left w:val="nil"/>
              <w:bottom w:val="single" w:sz="4" w:space="0" w:color="auto"/>
              <w:right w:val="single" w:sz="8" w:space="0" w:color="auto"/>
            </w:tcBorders>
            <w:tcMar>
              <w:top w:w="0" w:type="dxa"/>
              <w:left w:w="108" w:type="dxa"/>
              <w:bottom w:w="0" w:type="dxa"/>
              <w:right w:w="108" w:type="dxa"/>
            </w:tcMar>
            <w:hideMark/>
          </w:tcPr>
          <w:p w14:paraId="5DE74D5B" w14:textId="77777777" w:rsidR="00C47023" w:rsidRPr="00C47023" w:rsidRDefault="00C47023" w:rsidP="00C47023">
            <w:r w:rsidRPr="00C47023">
              <w:t>TOTAL</w:t>
            </w:r>
          </w:p>
        </w:tc>
        <w:tc>
          <w:tcPr>
            <w:tcW w:w="1710" w:type="dxa"/>
            <w:tcBorders>
              <w:top w:val="nil"/>
              <w:left w:val="nil"/>
              <w:bottom w:val="single" w:sz="4" w:space="0" w:color="auto"/>
              <w:right w:val="single" w:sz="8" w:space="0" w:color="auto"/>
            </w:tcBorders>
            <w:tcMar>
              <w:top w:w="0" w:type="dxa"/>
              <w:left w:w="108" w:type="dxa"/>
              <w:bottom w:w="0" w:type="dxa"/>
              <w:right w:w="108" w:type="dxa"/>
            </w:tcMar>
            <w:hideMark/>
          </w:tcPr>
          <w:p w14:paraId="0D8F803E" w14:textId="4B0F3D99" w:rsidR="00C47023" w:rsidRPr="00C47023" w:rsidRDefault="00373D4F" w:rsidP="00C47023">
            <w:r>
              <w:t>80</w:t>
            </w:r>
          </w:p>
        </w:tc>
      </w:tr>
      <w:tr w:rsidR="004B27C6" w:rsidRPr="00C47023" w14:paraId="55351406"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12015F" w14:textId="372B9403" w:rsidR="004B27C6" w:rsidRDefault="001B2BF6" w:rsidP="00E46B7D">
            <w:r>
              <w:lastRenderedPageBreak/>
              <w:t>Page signed by client saying that you've delivered the complete bound print copy of Project 3 along with a soft copy of the report and prototype</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9CB7512" w14:textId="77777777" w:rsidR="004B27C6" w:rsidRPr="00C47023" w:rsidRDefault="004B27C6" w:rsidP="00505705">
            <w:r>
              <w:t>A page with the statement "I have received a bound copy of the report, a soft copy of the sa</w:t>
            </w:r>
            <w:r w:rsidR="001B2BF6">
              <w:t>me and its prototype"</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573265" w14:textId="13DEBC2E" w:rsidR="004B27C6" w:rsidRDefault="004B27C6" w:rsidP="00E46B7D">
            <w:r>
              <w:t>20 (extra credit if the client attends your presentation</w:t>
            </w:r>
            <w:r w:rsidR="00E46B7D">
              <w:t xml:space="preserve"> and receives hard copy of the proposal)</w:t>
            </w:r>
          </w:p>
        </w:tc>
      </w:tr>
      <w:tr w:rsidR="001B2BF6" w:rsidRPr="00C47023" w14:paraId="030F6F68" w14:textId="77777777" w:rsidTr="001B2BF6">
        <w:trPr>
          <w:trHeight w:val="585"/>
        </w:trPr>
        <w:tc>
          <w:tcPr>
            <w:tcW w:w="31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04E0105" w14:textId="77777777" w:rsidR="001B2BF6" w:rsidRDefault="001B2BF6" w:rsidP="00505705">
            <w:r>
              <w:t>Prototype Extra Credit</w:t>
            </w:r>
          </w:p>
        </w:tc>
        <w:tc>
          <w:tcPr>
            <w:tcW w:w="443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8A0AA8" w14:textId="77777777" w:rsidR="001B2BF6" w:rsidRDefault="001B2BF6" w:rsidP="00505705">
            <w:r>
              <w:t xml:space="preserve">The prototype is a mock-up that shows how the new system will perform and accomplish the goals your team promised your clients. It doesn't have to be a working prototype, but it should show how a user would interact with the system. Prototypes can be built using Java or other languages, Visio's wireframe diagram, a prototype builder, or even MS </w:t>
            </w:r>
            <w:proofErr w:type="spellStart"/>
            <w:r>
              <w:t>Powerpoint</w:t>
            </w:r>
            <w:proofErr w:type="spellEnd"/>
            <w:r>
              <w:t>.</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9C7DA52" w14:textId="77777777" w:rsidR="001B2BF6" w:rsidRDefault="00C737D7" w:rsidP="00505705">
            <w:r>
              <w:t>Up to 30 extra credit points</w:t>
            </w:r>
          </w:p>
        </w:tc>
      </w:tr>
    </w:tbl>
    <w:p w14:paraId="0231A6C0" w14:textId="77777777" w:rsidR="00C47023" w:rsidRDefault="00C47023" w:rsidP="00C47023">
      <w:r w:rsidRPr="00C47023">
        <w:t> </w:t>
      </w:r>
    </w:p>
    <w:p w14:paraId="45D6CF8C" w14:textId="77777777" w:rsidR="00A35621" w:rsidRPr="00C47023" w:rsidRDefault="00A35621" w:rsidP="00C47023"/>
    <w:p w14:paraId="5CE4F662" w14:textId="77777777" w:rsidR="00C47023" w:rsidRPr="00C47023" w:rsidRDefault="00C47023" w:rsidP="00C47023">
      <w:pPr>
        <w:rPr>
          <w:b/>
          <w:bCs/>
        </w:rPr>
      </w:pPr>
      <w:r w:rsidRPr="00C47023">
        <w:rPr>
          <w:b/>
          <w:bCs/>
        </w:rPr>
        <w:t>Work Distribution</w:t>
      </w:r>
    </w:p>
    <w:p w14:paraId="56CCFF91" w14:textId="77777777" w:rsidR="00C47023" w:rsidRPr="00C47023" w:rsidRDefault="00C47023" w:rsidP="00C47023">
      <w:r w:rsidRPr="00C47023">
        <w:t>No work distribution is required for this project</w:t>
      </w:r>
    </w:p>
    <w:p w14:paraId="11754215" w14:textId="77777777" w:rsidR="00C47023" w:rsidRPr="00C47023" w:rsidRDefault="00C47023" w:rsidP="00C47023">
      <w:pPr>
        <w:rPr>
          <w:b/>
          <w:bCs/>
        </w:rPr>
      </w:pPr>
      <w:r w:rsidRPr="00C47023">
        <w:rPr>
          <w:b/>
          <w:bCs/>
        </w:rPr>
        <w:t>Peer Review</w:t>
      </w:r>
    </w:p>
    <w:p w14:paraId="5A74E264" w14:textId="0EC12246" w:rsidR="00C47023" w:rsidRPr="00C47023" w:rsidRDefault="00C47023" w:rsidP="00A7541A">
      <w:r w:rsidRPr="00C47023">
        <w:t xml:space="preserve">Each team member will evaluate his or her peers and the percentage of work performed by every team member.  This form must be submitted </w:t>
      </w:r>
      <w:r w:rsidRPr="00C47023">
        <w:rPr>
          <w:i/>
          <w:iCs/>
        </w:rPr>
        <w:t>individually by each team</w:t>
      </w:r>
      <w:r w:rsidRPr="00C47023">
        <w:t xml:space="preserve">.  Any team member missing his evaluation or sends in a late evaluation, his portion of the Peer Review grade (20%) will be taken off his project grade.  All evaluations are strictly confidential and will not be disclosed by the instructor to any other person. The way the peer evaluation works is that </w:t>
      </w:r>
      <w:r w:rsidRPr="00C47023">
        <w:rPr>
          <w:b/>
          <w:bCs/>
          <w:i/>
          <w:iCs/>
        </w:rPr>
        <w:t>each member will write up</w:t>
      </w:r>
      <w:r w:rsidRPr="00C47023">
        <w:t xml:space="preserve"> a contribution table in an Excel spreadsheet (see Table 3 below) showing how much they and their teammates contributed to the project.  If there are four members in the team and each member contributed equally to the project, each member should be rated 25% (sharing the work equally), if there are five, the equally shared portion is 20%.  If any member is not contributing as much as the rest, the slack will need to be taken up by the other members, which means that other members may be rated over 25% (if there are four members).  An example is shown in Table 3. Mike feels that Joe is contributing less than half of what other team members have contributed (10% out of 25%), whereas Mike feels that Jerry worked more than the rest and contributed 40%.  As a result of averaging among all four team members (the calculations shown to the right of the table), Joe will have 13.8 points subtracted from his project grade and Jerry will get 18 points added to his project grade.</w:t>
      </w:r>
    </w:p>
    <w:p w14:paraId="511DEA19" w14:textId="77777777" w:rsidR="00C47023" w:rsidRPr="00C47023" w:rsidRDefault="00C47023" w:rsidP="00C47023">
      <w:r w:rsidRPr="00C47023">
        <w:t> </w:t>
      </w:r>
    </w:p>
    <w:p w14:paraId="03AA9DC6" w14:textId="77777777" w:rsidR="00987C45" w:rsidRDefault="00987C45" w:rsidP="00C47023"/>
    <w:p w14:paraId="43735C7E" w14:textId="77777777" w:rsidR="00987C45" w:rsidRDefault="00987C45" w:rsidP="00C47023"/>
    <w:p w14:paraId="3BB02404" w14:textId="77777777" w:rsidR="00C47023" w:rsidRPr="00C47023" w:rsidRDefault="00C47023" w:rsidP="00C47023">
      <w:r w:rsidRPr="00C47023">
        <w:t>Member Name: Mike</w:t>
      </w:r>
    </w:p>
    <w:tbl>
      <w:tblPr>
        <w:tblW w:w="7600" w:type="dxa"/>
        <w:tblCellMar>
          <w:left w:w="0" w:type="dxa"/>
          <w:right w:w="0" w:type="dxa"/>
        </w:tblCellMar>
        <w:tblLook w:val="04A0" w:firstRow="1" w:lastRow="0" w:firstColumn="1" w:lastColumn="0" w:noHBand="0" w:noVBand="1"/>
      </w:tblPr>
      <w:tblGrid>
        <w:gridCol w:w="2026"/>
        <w:gridCol w:w="2310"/>
        <w:gridCol w:w="960"/>
        <w:gridCol w:w="1244"/>
        <w:gridCol w:w="1060"/>
      </w:tblGrid>
      <w:tr w:rsidR="00C47023" w:rsidRPr="00C47023" w14:paraId="402FBF71" w14:textId="77777777" w:rsidTr="00C47023">
        <w:trPr>
          <w:trHeight w:val="645"/>
        </w:trPr>
        <w:tc>
          <w:tcPr>
            <w:tcW w:w="2080"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hideMark/>
          </w:tcPr>
          <w:p w14:paraId="6F6289E9" w14:textId="77777777" w:rsidR="00C47023" w:rsidRPr="00C47023" w:rsidRDefault="00C47023" w:rsidP="00C47023">
            <w:r w:rsidRPr="00C47023">
              <w:t>Team Member (incl. yourself)</w:t>
            </w:r>
          </w:p>
        </w:tc>
        <w:tc>
          <w:tcPr>
            <w:tcW w:w="2360" w:type="dxa"/>
            <w:tcBorders>
              <w:top w:val="single" w:sz="8" w:space="0" w:color="auto"/>
              <w:left w:val="nil"/>
              <w:bottom w:val="single" w:sz="8" w:space="0" w:color="auto"/>
              <w:right w:val="single" w:sz="8" w:space="0" w:color="auto"/>
            </w:tcBorders>
            <w:tcMar>
              <w:top w:w="15" w:type="dxa"/>
              <w:left w:w="15" w:type="dxa"/>
              <w:bottom w:w="0" w:type="dxa"/>
              <w:right w:w="15" w:type="dxa"/>
            </w:tcMar>
            <w:hideMark/>
          </w:tcPr>
          <w:p w14:paraId="3251B565" w14:textId="77777777" w:rsidR="00C47023" w:rsidRPr="00C47023" w:rsidRDefault="00C47023" w:rsidP="00C47023">
            <w:r w:rsidRPr="00C47023">
              <w:t>Member's contribution to team effort</w:t>
            </w:r>
          </w:p>
        </w:tc>
        <w:tc>
          <w:tcPr>
            <w:tcW w:w="960" w:type="dxa"/>
            <w:tcBorders>
              <w:top w:val="nil"/>
              <w:left w:val="nil"/>
              <w:bottom w:val="nil"/>
              <w:right w:val="nil"/>
            </w:tcBorders>
            <w:noWrap/>
            <w:tcMar>
              <w:top w:w="15" w:type="dxa"/>
              <w:left w:w="15" w:type="dxa"/>
              <w:bottom w:w="0" w:type="dxa"/>
              <w:right w:w="15" w:type="dxa"/>
            </w:tcMar>
            <w:vAlign w:val="bottom"/>
            <w:hideMark/>
          </w:tcPr>
          <w:p w14:paraId="03A8A003" w14:textId="77777777" w:rsidR="00C47023" w:rsidRPr="00C47023" w:rsidRDefault="00C47023" w:rsidP="00C47023">
            <w:r w:rsidRPr="00C47023">
              <w:t> </w:t>
            </w:r>
          </w:p>
        </w:tc>
        <w:tc>
          <w:tcPr>
            <w:tcW w:w="1140" w:type="dxa"/>
            <w:tcBorders>
              <w:top w:val="nil"/>
              <w:left w:val="nil"/>
              <w:bottom w:val="nil"/>
              <w:right w:val="nil"/>
            </w:tcBorders>
            <w:tcMar>
              <w:top w:w="15" w:type="dxa"/>
              <w:left w:w="15" w:type="dxa"/>
              <w:bottom w:w="0" w:type="dxa"/>
              <w:right w:w="15" w:type="dxa"/>
            </w:tcMar>
            <w:vAlign w:val="bottom"/>
            <w:hideMark/>
          </w:tcPr>
          <w:p w14:paraId="770F4F08" w14:textId="77777777" w:rsidR="00C47023" w:rsidRPr="00C47023" w:rsidRDefault="00C47023" w:rsidP="00C47023">
            <w:r w:rsidRPr="00C47023">
              <w:t>Average contribution</w:t>
            </w:r>
          </w:p>
        </w:tc>
        <w:tc>
          <w:tcPr>
            <w:tcW w:w="1060" w:type="dxa"/>
            <w:tcBorders>
              <w:top w:val="nil"/>
              <w:left w:val="nil"/>
              <w:bottom w:val="nil"/>
              <w:right w:val="nil"/>
            </w:tcBorders>
            <w:noWrap/>
            <w:tcMar>
              <w:top w:w="15" w:type="dxa"/>
              <w:left w:w="15" w:type="dxa"/>
              <w:bottom w:w="0" w:type="dxa"/>
              <w:right w:w="15" w:type="dxa"/>
            </w:tcMar>
            <w:vAlign w:val="bottom"/>
            <w:hideMark/>
          </w:tcPr>
          <w:p w14:paraId="2157CBBC" w14:textId="77777777" w:rsidR="00C47023" w:rsidRPr="00C47023" w:rsidRDefault="00C47023" w:rsidP="00C47023">
            <w:r w:rsidRPr="00C47023">
              <w:t>Points lost</w:t>
            </w:r>
          </w:p>
        </w:tc>
      </w:tr>
      <w:tr w:rsidR="00C47023" w:rsidRPr="00C47023" w14:paraId="3658381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02D02B38" w14:textId="77777777" w:rsidR="00C47023" w:rsidRPr="00C47023" w:rsidRDefault="00C47023" w:rsidP="00C47023">
            <w:r w:rsidRPr="00C47023">
              <w:lastRenderedPageBreak/>
              <w:t>Joe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0716BCAB" w14:textId="77777777" w:rsidR="00C47023" w:rsidRPr="00C47023" w:rsidRDefault="00C47023" w:rsidP="00C47023">
            <w:r w:rsidRPr="00C47023">
              <w:t>10%</w:t>
            </w:r>
          </w:p>
        </w:tc>
        <w:tc>
          <w:tcPr>
            <w:tcW w:w="0" w:type="auto"/>
            <w:tcBorders>
              <w:top w:val="nil"/>
              <w:left w:val="nil"/>
              <w:bottom w:val="nil"/>
              <w:right w:val="nil"/>
            </w:tcBorders>
            <w:noWrap/>
            <w:tcMar>
              <w:top w:w="15" w:type="dxa"/>
              <w:left w:w="15" w:type="dxa"/>
              <w:bottom w:w="0" w:type="dxa"/>
              <w:right w:w="15" w:type="dxa"/>
            </w:tcMar>
            <w:vAlign w:val="bottom"/>
            <w:hideMark/>
          </w:tcPr>
          <w:p w14:paraId="0E509DE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5C57C39" w14:textId="77777777" w:rsidR="00C47023" w:rsidRPr="00C47023" w:rsidRDefault="00C47023" w:rsidP="00C47023">
            <w:r w:rsidRPr="00C47023">
              <w:t>54%</w:t>
            </w:r>
          </w:p>
        </w:tc>
        <w:tc>
          <w:tcPr>
            <w:tcW w:w="0" w:type="auto"/>
            <w:tcBorders>
              <w:top w:val="nil"/>
              <w:left w:val="nil"/>
              <w:bottom w:val="nil"/>
              <w:right w:val="nil"/>
            </w:tcBorders>
            <w:noWrap/>
            <w:tcMar>
              <w:top w:w="15" w:type="dxa"/>
              <w:left w:w="15" w:type="dxa"/>
              <w:bottom w:w="0" w:type="dxa"/>
              <w:right w:w="15" w:type="dxa"/>
            </w:tcMar>
            <w:vAlign w:val="bottom"/>
            <w:hideMark/>
          </w:tcPr>
          <w:p w14:paraId="443B69D7" w14:textId="77777777" w:rsidR="00C47023" w:rsidRPr="00C47023" w:rsidRDefault="00C47023" w:rsidP="00C47023">
            <w:r w:rsidRPr="00C47023">
              <w:t>-13.8</w:t>
            </w:r>
          </w:p>
        </w:tc>
      </w:tr>
      <w:tr w:rsidR="00C47023" w:rsidRPr="00C47023" w14:paraId="41064832"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716BD1A5" w14:textId="77777777" w:rsidR="00C47023" w:rsidRPr="00C47023" w:rsidRDefault="00C47023" w:rsidP="00C47023">
            <w:r w:rsidRPr="00C47023">
              <w:t>Mike</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0568F3E"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3C2115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72126CD"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DDA76A3" w14:textId="77777777" w:rsidR="00C47023" w:rsidRPr="00C47023" w:rsidRDefault="00C47023" w:rsidP="00C47023">
            <w:r w:rsidRPr="00C47023">
              <w:t>0</w:t>
            </w:r>
          </w:p>
        </w:tc>
      </w:tr>
      <w:tr w:rsidR="00C47023" w:rsidRPr="00C47023" w14:paraId="68D20F0D"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290C7F1B" w14:textId="77777777" w:rsidR="00C47023" w:rsidRPr="00C47023" w:rsidRDefault="00C47023" w:rsidP="00C47023">
            <w:r w:rsidRPr="00C47023">
              <w:t>Don</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5F74F996" w14:textId="77777777" w:rsidR="00C47023" w:rsidRPr="00C47023" w:rsidRDefault="00C47023" w:rsidP="00C47023">
            <w:r w:rsidRPr="00C47023">
              <w:t>25%</w:t>
            </w:r>
          </w:p>
        </w:tc>
        <w:tc>
          <w:tcPr>
            <w:tcW w:w="0" w:type="auto"/>
            <w:tcBorders>
              <w:top w:val="nil"/>
              <w:left w:val="nil"/>
              <w:bottom w:val="nil"/>
              <w:right w:val="nil"/>
            </w:tcBorders>
            <w:noWrap/>
            <w:tcMar>
              <w:top w:w="15" w:type="dxa"/>
              <w:left w:w="15" w:type="dxa"/>
              <w:bottom w:w="0" w:type="dxa"/>
              <w:right w:w="15" w:type="dxa"/>
            </w:tcMar>
            <w:vAlign w:val="bottom"/>
            <w:hideMark/>
          </w:tcPr>
          <w:p w14:paraId="2597D3F9"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4CABC130"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41F1E15" w14:textId="77777777" w:rsidR="00C47023" w:rsidRPr="00C47023" w:rsidRDefault="00C47023" w:rsidP="00C47023">
            <w:r w:rsidRPr="00C47023">
              <w:t>0</w:t>
            </w:r>
          </w:p>
        </w:tc>
      </w:tr>
      <w:tr w:rsidR="00C47023" w:rsidRPr="00C47023" w14:paraId="30E50C81" w14:textId="77777777" w:rsidTr="00C47023">
        <w:trPr>
          <w:trHeight w:val="33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D9856A3" w14:textId="77777777" w:rsidR="00C47023" w:rsidRPr="00C47023" w:rsidRDefault="00C47023" w:rsidP="00C47023">
            <w:r w:rsidRPr="00C47023">
              <w:t>Jerry</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3840A127" w14:textId="77777777" w:rsidR="00C47023" w:rsidRPr="00C47023" w:rsidRDefault="00C47023" w:rsidP="00C47023">
            <w:r w:rsidRPr="00C47023">
              <w:t>40%</w:t>
            </w:r>
          </w:p>
        </w:tc>
        <w:tc>
          <w:tcPr>
            <w:tcW w:w="0" w:type="auto"/>
            <w:tcBorders>
              <w:top w:val="nil"/>
              <w:left w:val="nil"/>
              <w:bottom w:val="nil"/>
              <w:right w:val="nil"/>
            </w:tcBorders>
            <w:noWrap/>
            <w:tcMar>
              <w:top w:w="15" w:type="dxa"/>
              <w:left w:w="15" w:type="dxa"/>
              <w:bottom w:w="0" w:type="dxa"/>
              <w:right w:w="15" w:type="dxa"/>
            </w:tcMar>
            <w:vAlign w:val="bottom"/>
            <w:hideMark/>
          </w:tcPr>
          <w:p w14:paraId="22732B43"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374F77DE" w14:textId="77777777" w:rsidR="00C47023" w:rsidRPr="00C47023" w:rsidRDefault="00C47023" w:rsidP="00C47023">
            <w:r w:rsidRPr="00C47023">
              <w:t>160%</w:t>
            </w:r>
          </w:p>
        </w:tc>
        <w:tc>
          <w:tcPr>
            <w:tcW w:w="0" w:type="auto"/>
            <w:tcBorders>
              <w:top w:val="nil"/>
              <w:left w:val="nil"/>
              <w:bottom w:val="nil"/>
              <w:right w:val="nil"/>
            </w:tcBorders>
            <w:noWrap/>
            <w:tcMar>
              <w:top w:w="15" w:type="dxa"/>
              <w:left w:w="15" w:type="dxa"/>
              <w:bottom w:w="0" w:type="dxa"/>
              <w:right w:w="15" w:type="dxa"/>
            </w:tcMar>
            <w:vAlign w:val="bottom"/>
            <w:hideMark/>
          </w:tcPr>
          <w:p w14:paraId="7EB640E8" w14:textId="77777777" w:rsidR="00C47023" w:rsidRPr="00C47023" w:rsidRDefault="00C47023" w:rsidP="00C47023">
            <w:r w:rsidRPr="00C47023">
              <w:t>18</w:t>
            </w:r>
          </w:p>
        </w:tc>
      </w:tr>
      <w:tr w:rsidR="00C47023" w:rsidRPr="00C47023" w14:paraId="2CBA0EB2" w14:textId="77777777" w:rsidTr="00C47023">
        <w:trPr>
          <w:trHeight w:val="450"/>
        </w:trPr>
        <w:tc>
          <w:tcPr>
            <w:tcW w:w="2080" w:type="dxa"/>
            <w:tcBorders>
              <w:top w:val="nil"/>
              <w:left w:val="single" w:sz="8" w:space="0" w:color="auto"/>
              <w:bottom w:val="single" w:sz="8" w:space="0" w:color="auto"/>
              <w:right w:val="single" w:sz="8" w:space="0" w:color="auto"/>
            </w:tcBorders>
            <w:tcMar>
              <w:top w:w="15" w:type="dxa"/>
              <w:left w:w="15" w:type="dxa"/>
              <w:bottom w:w="0" w:type="dxa"/>
              <w:right w:w="15" w:type="dxa"/>
            </w:tcMar>
            <w:hideMark/>
          </w:tcPr>
          <w:p w14:paraId="5E1D6D07" w14:textId="77777777" w:rsidR="00C47023" w:rsidRPr="00C47023" w:rsidRDefault="00C47023" w:rsidP="00C47023">
            <w:r w:rsidRPr="00C47023">
              <w:t>Total (must be 100%)</w:t>
            </w:r>
          </w:p>
        </w:tc>
        <w:tc>
          <w:tcPr>
            <w:tcW w:w="2360" w:type="dxa"/>
            <w:tcBorders>
              <w:top w:val="nil"/>
              <w:left w:val="nil"/>
              <w:bottom w:val="single" w:sz="8" w:space="0" w:color="auto"/>
              <w:right w:val="single" w:sz="8" w:space="0" w:color="auto"/>
            </w:tcBorders>
            <w:tcMar>
              <w:top w:w="15" w:type="dxa"/>
              <w:left w:w="15" w:type="dxa"/>
              <w:bottom w:w="0" w:type="dxa"/>
              <w:right w:w="15" w:type="dxa"/>
            </w:tcMar>
            <w:hideMark/>
          </w:tcPr>
          <w:p w14:paraId="29ECA047" w14:textId="77777777" w:rsidR="00C47023" w:rsidRPr="00C47023" w:rsidRDefault="00C47023" w:rsidP="00C47023">
            <w:r w:rsidRPr="00C47023">
              <w:t>100%</w:t>
            </w:r>
          </w:p>
        </w:tc>
        <w:tc>
          <w:tcPr>
            <w:tcW w:w="0" w:type="auto"/>
            <w:tcBorders>
              <w:top w:val="nil"/>
              <w:left w:val="nil"/>
              <w:bottom w:val="nil"/>
              <w:right w:val="nil"/>
            </w:tcBorders>
            <w:noWrap/>
            <w:tcMar>
              <w:top w:w="15" w:type="dxa"/>
              <w:left w:w="15" w:type="dxa"/>
              <w:bottom w:w="0" w:type="dxa"/>
              <w:right w:w="15" w:type="dxa"/>
            </w:tcMar>
            <w:vAlign w:val="bottom"/>
            <w:hideMark/>
          </w:tcPr>
          <w:p w14:paraId="75CD8B7F"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696D80D1" w14:textId="77777777" w:rsidR="00C47023" w:rsidRPr="00C47023" w:rsidRDefault="00C47023" w:rsidP="00C47023">
            <w:r w:rsidRPr="00C47023">
              <w:t> </w:t>
            </w:r>
          </w:p>
        </w:tc>
        <w:tc>
          <w:tcPr>
            <w:tcW w:w="0" w:type="auto"/>
            <w:tcBorders>
              <w:top w:val="nil"/>
              <w:left w:val="nil"/>
              <w:bottom w:val="nil"/>
              <w:right w:val="nil"/>
            </w:tcBorders>
            <w:noWrap/>
            <w:tcMar>
              <w:top w:w="15" w:type="dxa"/>
              <w:left w:w="15" w:type="dxa"/>
              <w:bottom w:w="0" w:type="dxa"/>
              <w:right w:w="15" w:type="dxa"/>
            </w:tcMar>
            <w:vAlign w:val="bottom"/>
            <w:hideMark/>
          </w:tcPr>
          <w:p w14:paraId="28F3D188" w14:textId="77777777" w:rsidR="00C47023" w:rsidRPr="00C47023" w:rsidRDefault="00C47023" w:rsidP="00C47023">
            <w:r w:rsidRPr="00C47023">
              <w:t> </w:t>
            </w:r>
          </w:p>
        </w:tc>
      </w:tr>
    </w:tbl>
    <w:p w14:paraId="78D296A8" w14:textId="77777777" w:rsidR="00C47023" w:rsidRPr="00C47023" w:rsidRDefault="00C47023" w:rsidP="00C47023">
      <w:r w:rsidRPr="00C47023">
        <w:t>Table 3: Contribution Table</w:t>
      </w:r>
    </w:p>
    <w:p w14:paraId="41EA9C9F" w14:textId="77777777" w:rsidR="00C47023" w:rsidRPr="00C47023" w:rsidRDefault="00C47023" w:rsidP="00C47023">
      <w:r w:rsidRPr="00C47023">
        <w:t>Team members should be rated according to the following criteria</w:t>
      </w:r>
    </w:p>
    <w:p w14:paraId="608767B0" w14:textId="77777777" w:rsidR="00C47023" w:rsidRPr="00C47023" w:rsidRDefault="00C47023" w:rsidP="00C47023">
      <w:r w:rsidRPr="00C47023">
        <w:t>Preparation – Was the team member prepared for meetings and completed his tasks to the satisfaction of the team?</w:t>
      </w:r>
    </w:p>
    <w:p w14:paraId="45A1A24E" w14:textId="77777777" w:rsidR="00C47023" w:rsidRPr="00C47023" w:rsidRDefault="00C47023" w:rsidP="00C47023">
      <w:r w:rsidRPr="00C47023">
        <w:t>Reliability – Did the team member consistently attend meetings and met commitments on time?</w:t>
      </w:r>
    </w:p>
    <w:p w14:paraId="64DC5C3B" w14:textId="77777777" w:rsidR="00C47023" w:rsidRPr="00C47023" w:rsidRDefault="00C47023" w:rsidP="00C47023">
      <w:r w:rsidRPr="00C47023">
        <w:t>Creativity – Did the team member contribute to the team’s creativity?</w:t>
      </w:r>
    </w:p>
    <w:p w14:paraId="74CB31BA" w14:textId="77777777" w:rsidR="0082339B" w:rsidRDefault="0082339B"/>
    <w:sectPr w:rsidR="00823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C3241"/>
    <w:multiLevelType w:val="hybridMultilevel"/>
    <w:tmpl w:val="5F441C7E"/>
    <w:lvl w:ilvl="0" w:tplc="9574F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93F9A"/>
    <w:multiLevelType w:val="hybridMultilevel"/>
    <w:tmpl w:val="F056B7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A510AD"/>
    <w:multiLevelType w:val="hybridMultilevel"/>
    <w:tmpl w:val="349A5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D50E74"/>
    <w:multiLevelType w:val="hybridMultilevel"/>
    <w:tmpl w:val="5B485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72A30B7"/>
    <w:multiLevelType w:val="hybridMultilevel"/>
    <w:tmpl w:val="814E0AC6"/>
    <w:lvl w:ilvl="0" w:tplc="819A76F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AA36F7A"/>
    <w:multiLevelType w:val="hybridMultilevel"/>
    <w:tmpl w:val="EA821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1BB1C57"/>
    <w:multiLevelType w:val="hybridMultilevel"/>
    <w:tmpl w:val="11BEFF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96F0C47"/>
    <w:multiLevelType w:val="hybridMultilevel"/>
    <w:tmpl w:val="0188001C"/>
    <w:lvl w:ilvl="0" w:tplc="9A680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F14B70"/>
    <w:multiLevelType w:val="hybridMultilevel"/>
    <w:tmpl w:val="9C0A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8"/>
  </w:num>
  <w:num w:numId="3">
    <w:abstractNumId w:val="6"/>
  </w:num>
  <w:num w:numId="4">
    <w:abstractNumId w:val="3"/>
  </w:num>
  <w:num w:numId="5">
    <w:abstractNumId w:val="2"/>
  </w:num>
  <w:num w:numId="6">
    <w:abstractNumId w:val="1"/>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023"/>
    <w:rsid w:val="00000B68"/>
    <w:rsid w:val="00024F3C"/>
    <w:rsid w:val="000F4A7B"/>
    <w:rsid w:val="00112AB8"/>
    <w:rsid w:val="001624B6"/>
    <w:rsid w:val="001B2BF6"/>
    <w:rsid w:val="001C3CAC"/>
    <w:rsid w:val="001C540E"/>
    <w:rsid w:val="0025097F"/>
    <w:rsid w:val="0028352B"/>
    <w:rsid w:val="00294919"/>
    <w:rsid w:val="002C16F4"/>
    <w:rsid w:val="00340E3B"/>
    <w:rsid w:val="00373D4F"/>
    <w:rsid w:val="003B71F4"/>
    <w:rsid w:val="003D007B"/>
    <w:rsid w:val="004B27C6"/>
    <w:rsid w:val="004D6B6F"/>
    <w:rsid w:val="005145EB"/>
    <w:rsid w:val="00533F9D"/>
    <w:rsid w:val="005448FA"/>
    <w:rsid w:val="00620185"/>
    <w:rsid w:val="00692790"/>
    <w:rsid w:val="006D0421"/>
    <w:rsid w:val="006E6318"/>
    <w:rsid w:val="00717666"/>
    <w:rsid w:val="00726E5C"/>
    <w:rsid w:val="00735BB3"/>
    <w:rsid w:val="00796C7C"/>
    <w:rsid w:val="0079716D"/>
    <w:rsid w:val="0082339B"/>
    <w:rsid w:val="00895CFA"/>
    <w:rsid w:val="00911559"/>
    <w:rsid w:val="00956138"/>
    <w:rsid w:val="00987C45"/>
    <w:rsid w:val="009D72DF"/>
    <w:rsid w:val="009E4B3A"/>
    <w:rsid w:val="00A131C0"/>
    <w:rsid w:val="00A260BE"/>
    <w:rsid w:val="00A35621"/>
    <w:rsid w:val="00A7541A"/>
    <w:rsid w:val="00AA1BC8"/>
    <w:rsid w:val="00AD1B2F"/>
    <w:rsid w:val="00B93E2F"/>
    <w:rsid w:val="00BF753E"/>
    <w:rsid w:val="00C47023"/>
    <w:rsid w:val="00C737D7"/>
    <w:rsid w:val="00D0164A"/>
    <w:rsid w:val="00D70E44"/>
    <w:rsid w:val="00D83783"/>
    <w:rsid w:val="00D847CA"/>
    <w:rsid w:val="00DA3897"/>
    <w:rsid w:val="00DC14EE"/>
    <w:rsid w:val="00E02D12"/>
    <w:rsid w:val="00E03769"/>
    <w:rsid w:val="00E46B7D"/>
    <w:rsid w:val="00ED6536"/>
    <w:rsid w:val="00FA186E"/>
    <w:rsid w:val="00FB2A76"/>
    <w:rsid w:val="00FD3CA0"/>
    <w:rsid w:val="00FD5F96"/>
    <w:rsid w:val="00FE46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9E6C"/>
  <w15:docId w15:val="{68E9721E-547F-48B8-A16D-178A5D1E4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B2F"/>
    <w:rPr>
      <w:sz w:val="24"/>
      <w:szCs w:val="24"/>
    </w:rPr>
  </w:style>
  <w:style w:type="paragraph" w:styleId="Heading1">
    <w:name w:val="heading 1"/>
    <w:basedOn w:val="Normal"/>
    <w:next w:val="Normal"/>
    <w:link w:val="Heading1Char"/>
    <w:uiPriority w:val="9"/>
    <w:qFormat/>
    <w:rsid w:val="00AD1B2F"/>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AD1B2F"/>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AD1B2F"/>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AD1B2F"/>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AD1B2F"/>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D1B2F"/>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D1B2F"/>
    <w:pPr>
      <w:spacing w:before="240" w:after="60"/>
      <w:outlineLvl w:val="6"/>
    </w:pPr>
  </w:style>
  <w:style w:type="paragraph" w:styleId="Heading8">
    <w:name w:val="heading 8"/>
    <w:basedOn w:val="Normal"/>
    <w:next w:val="Normal"/>
    <w:link w:val="Heading8Char"/>
    <w:uiPriority w:val="9"/>
    <w:semiHidden/>
    <w:unhideWhenUsed/>
    <w:qFormat/>
    <w:rsid w:val="00AD1B2F"/>
    <w:pPr>
      <w:spacing w:before="240" w:after="60"/>
      <w:outlineLvl w:val="7"/>
    </w:pPr>
    <w:rPr>
      <w:i/>
      <w:iCs/>
    </w:rPr>
  </w:style>
  <w:style w:type="paragraph" w:styleId="Heading9">
    <w:name w:val="heading 9"/>
    <w:basedOn w:val="Normal"/>
    <w:next w:val="Normal"/>
    <w:link w:val="Heading9Char"/>
    <w:uiPriority w:val="9"/>
    <w:semiHidden/>
    <w:unhideWhenUsed/>
    <w:qFormat/>
    <w:rsid w:val="00AD1B2F"/>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2F"/>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sid w:val="00AD1B2F"/>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AD1B2F"/>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AD1B2F"/>
    <w:rPr>
      <w:b/>
      <w:bCs/>
      <w:sz w:val="28"/>
      <w:szCs w:val="28"/>
    </w:rPr>
  </w:style>
  <w:style w:type="character" w:customStyle="1" w:styleId="Heading5Char">
    <w:name w:val="Heading 5 Char"/>
    <w:basedOn w:val="DefaultParagraphFont"/>
    <w:link w:val="Heading5"/>
    <w:uiPriority w:val="9"/>
    <w:semiHidden/>
    <w:rsid w:val="00AD1B2F"/>
    <w:rPr>
      <w:b/>
      <w:bCs/>
      <w:i/>
      <w:iCs/>
      <w:sz w:val="26"/>
      <w:szCs w:val="26"/>
    </w:rPr>
  </w:style>
  <w:style w:type="character" w:customStyle="1" w:styleId="Heading6Char">
    <w:name w:val="Heading 6 Char"/>
    <w:basedOn w:val="DefaultParagraphFont"/>
    <w:link w:val="Heading6"/>
    <w:uiPriority w:val="9"/>
    <w:semiHidden/>
    <w:rsid w:val="00AD1B2F"/>
    <w:rPr>
      <w:b/>
      <w:bCs/>
    </w:rPr>
  </w:style>
  <w:style w:type="character" w:customStyle="1" w:styleId="Heading7Char">
    <w:name w:val="Heading 7 Char"/>
    <w:basedOn w:val="DefaultParagraphFont"/>
    <w:link w:val="Heading7"/>
    <w:uiPriority w:val="9"/>
    <w:semiHidden/>
    <w:rsid w:val="00AD1B2F"/>
    <w:rPr>
      <w:sz w:val="24"/>
      <w:szCs w:val="24"/>
    </w:rPr>
  </w:style>
  <w:style w:type="character" w:customStyle="1" w:styleId="Heading8Char">
    <w:name w:val="Heading 8 Char"/>
    <w:basedOn w:val="DefaultParagraphFont"/>
    <w:link w:val="Heading8"/>
    <w:uiPriority w:val="9"/>
    <w:semiHidden/>
    <w:rsid w:val="00AD1B2F"/>
    <w:rPr>
      <w:i/>
      <w:iCs/>
      <w:sz w:val="24"/>
      <w:szCs w:val="24"/>
    </w:rPr>
  </w:style>
  <w:style w:type="character" w:customStyle="1" w:styleId="Heading9Char">
    <w:name w:val="Heading 9 Char"/>
    <w:basedOn w:val="DefaultParagraphFont"/>
    <w:link w:val="Heading9"/>
    <w:uiPriority w:val="9"/>
    <w:semiHidden/>
    <w:rsid w:val="00AD1B2F"/>
    <w:rPr>
      <w:rFonts w:asciiTheme="majorHAnsi" w:eastAsiaTheme="majorEastAsia" w:hAnsiTheme="majorHAnsi"/>
    </w:rPr>
  </w:style>
  <w:style w:type="paragraph" w:styleId="Title">
    <w:name w:val="Title"/>
    <w:basedOn w:val="Normal"/>
    <w:next w:val="Normal"/>
    <w:link w:val="TitleChar"/>
    <w:uiPriority w:val="10"/>
    <w:qFormat/>
    <w:rsid w:val="00AD1B2F"/>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AD1B2F"/>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AD1B2F"/>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D1B2F"/>
    <w:rPr>
      <w:rFonts w:asciiTheme="majorHAnsi" w:eastAsiaTheme="majorEastAsia" w:hAnsiTheme="majorHAnsi"/>
      <w:sz w:val="24"/>
      <w:szCs w:val="24"/>
    </w:rPr>
  </w:style>
  <w:style w:type="character" w:styleId="Strong">
    <w:name w:val="Strong"/>
    <w:basedOn w:val="DefaultParagraphFont"/>
    <w:uiPriority w:val="22"/>
    <w:qFormat/>
    <w:rsid w:val="00AD1B2F"/>
    <w:rPr>
      <w:b/>
      <w:bCs/>
    </w:rPr>
  </w:style>
  <w:style w:type="character" w:styleId="Emphasis">
    <w:name w:val="Emphasis"/>
    <w:basedOn w:val="DefaultParagraphFont"/>
    <w:uiPriority w:val="20"/>
    <w:qFormat/>
    <w:rsid w:val="00AD1B2F"/>
    <w:rPr>
      <w:rFonts w:asciiTheme="minorHAnsi" w:hAnsiTheme="minorHAnsi"/>
      <w:b/>
      <w:i/>
      <w:iCs/>
    </w:rPr>
  </w:style>
  <w:style w:type="paragraph" w:styleId="NoSpacing">
    <w:name w:val="No Spacing"/>
    <w:basedOn w:val="Normal"/>
    <w:uiPriority w:val="1"/>
    <w:qFormat/>
    <w:rsid w:val="00AD1B2F"/>
    <w:rPr>
      <w:szCs w:val="32"/>
    </w:rPr>
  </w:style>
  <w:style w:type="paragraph" w:styleId="ListParagraph">
    <w:name w:val="List Paragraph"/>
    <w:basedOn w:val="Normal"/>
    <w:uiPriority w:val="34"/>
    <w:qFormat/>
    <w:rsid w:val="00AD1B2F"/>
    <w:pPr>
      <w:ind w:left="720"/>
      <w:contextualSpacing/>
    </w:pPr>
  </w:style>
  <w:style w:type="paragraph" w:styleId="Quote">
    <w:name w:val="Quote"/>
    <w:basedOn w:val="Normal"/>
    <w:next w:val="Normal"/>
    <w:link w:val="QuoteChar"/>
    <w:uiPriority w:val="29"/>
    <w:qFormat/>
    <w:rsid w:val="00AD1B2F"/>
    <w:rPr>
      <w:i/>
    </w:rPr>
  </w:style>
  <w:style w:type="character" w:customStyle="1" w:styleId="QuoteChar">
    <w:name w:val="Quote Char"/>
    <w:basedOn w:val="DefaultParagraphFont"/>
    <w:link w:val="Quote"/>
    <w:uiPriority w:val="29"/>
    <w:rsid w:val="00AD1B2F"/>
    <w:rPr>
      <w:i/>
      <w:sz w:val="24"/>
      <w:szCs w:val="24"/>
    </w:rPr>
  </w:style>
  <w:style w:type="paragraph" w:styleId="IntenseQuote">
    <w:name w:val="Intense Quote"/>
    <w:basedOn w:val="Normal"/>
    <w:next w:val="Normal"/>
    <w:link w:val="IntenseQuoteChar"/>
    <w:uiPriority w:val="30"/>
    <w:qFormat/>
    <w:rsid w:val="00AD1B2F"/>
    <w:pPr>
      <w:ind w:left="720" w:right="720"/>
    </w:pPr>
    <w:rPr>
      <w:b/>
      <w:i/>
      <w:szCs w:val="22"/>
    </w:rPr>
  </w:style>
  <w:style w:type="character" w:customStyle="1" w:styleId="IntenseQuoteChar">
    <w:name w:val="Intense Quote Char"/>
    <w:basedOn w:val="DefaultParagraphFont"/>
    <w:link w:val="IntenseQuote"/>
    <w:uiPriority w:val="30"/>
    <w:rsid w:val="00AD1B2F"/>
    <w:rPr>
      <w:b/>
      <w:i/>
      <w:sz w:val="24"/>
    </w:rPr>
  </w:style>
  <w:style w:type="character" w:styleId="SubtleEmphasis">
    <w:name w:val="Subtle Emphasis"/>
    <w:uiPriority w:val="19"/>
    <w:qFormat/>
    <w:rsid w:val="00AD1B2F"/>
    <w:rPr>
      <w:i/>
      <w:color w:val="5A5A5A" w:themeColor="text1" w:themeTint="A5"/>
    </w:rPr>
  </w:style>
  <w:style w:type="character" w:styleId="IntenseEmphasis">
    <w:name w:val="Intense Emphasis"/>
    <w:basedOn w:val="DefaultParagraphFont"/>
    <w:uiPriority w:val="21"/>
    <w:qFormat/>
    <w:rsid w:val="00AD1B2F"/>
    <w:rPr>
      <w:b/>
      <w:i/>
      <w:sz w:val="24"/>
      <w:szCs w:val="24"/>
      <w:u w:val="single"/>
    </w:rPr>
  </w:style>
  <w:style w:type="character" w:styleId="SubtleReference">
    <w:name w:val="Subtle Reference"/>
    <w:basedOn w:val="DefaultParagraphFont"/>
    <w:uiPriority w:val="31"/>
    <w:qFormat/>
    <w:rsid w:val="00AD1B2F"/>
    <w:rPr>
      <w:sz w:val="24"/>
      <w:szCs w:val="24"/>
      <w:u w:val="single"/>
    </w:rPr>
  </w:style>
  <w:style w:type="character" w:styleId="IntenseReference">
    <w:name w:val="Intense Reference"/>
    <w:basedOn w:val="DefaultParagraphFont"/>
    <w:uiPriority w:val="32"/>
    <w:qFormat/>
    <w:rsid w:val="00AD1B2F"/>
    <w:rPr>
      <w:b/>
      <w:sz w:val="24"/>
      <w:u w:val="single"/>
    </w:rPr>
  </w:style>
  <w:style w:type="character" w:styleId="BookTitle">
    <w:name w:val="Book Title"/>
    <w:basedOn w:val="DefaultParagraphFont"/>
    <w:uiPriority w:val="33"/>
    <w:qFormat/>
    <w:rsid w:val="00AD1B2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D1B2F"/>
    <w:pPr>
      <w:outlineLvl w:val="9"/>
    </w:pPr>
  </w:style>
  <w:style w:type="table" w:styleId="TableGrid">
    <w:name w:val="Table Grid"/>
    <w:basedOn w:val="TableNormal"/>
    <w:uiPriority w:val="59"/>
    <w:rsid w:val="00544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B71F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3B71F4"/>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688666">
      <w:bodyDiv w:val="1"/>
      <w:marLeft w:val="0"/>
      <w:marRight w:val="0"/>
      <w:marTop w:val="0"/>
      <w:marBottom w:val="0"/>
      <w:divBdr>
        <w:top w:val="none" w:sz="0" w:space="0" w:color="auto"/>
        <w:left w:val="none" w:sz="0" w:space="0" w:color="auto"/>
        <w:bottom w:val="none" w:sz="0" w:space="0" w:color="auto"/>
        <w:right w:val="none" w:sz="0" w:space="0" w:color="auto"/>
      </w:divBdr>
    </w:div>
    <w:div w:id="153754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nikrushdi</dc:creator>
  <cp:lastModifiedBy>Hassan, Nik R</cp:lastModifiedBy>
  <cp:revision>1</cp:revision>
  <dcterms:created xsi:type="dcterms:W3CDTF">2020-04-16T18:14:00Z</dcterms:created>
  <dcterms:modified xsi:type="dcterms:W3CDTF">2020-04-16T18:18:00Z</dcterms:modified>
</cp:coreProperties>
</file>